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97D66" w14:textId="77777777" w:rsidR="00710CF6" w:rsidRDefault="00230A58" w:rsidP="004D15B6">
      <w:pPr>
        <w:pStyle w:val="Heading1"/>
      </w:pPr>
      <w:r>
        <w:t xml:space="preserve">Researcher </w:t>
      </w:r>
      <w:r w:rsidR="00A54A87">
        <w:t xml:space="preserve">Bi-Weekly </w:t>
      </w:r>
      <w:r w:rsidR="00710CF6">
        <w:t xml:space="preserve">Reporting Template </w:t>
      </w:r>
    </w:p>
    <w:p w14:paraId="086C890D" w14:textId="77777777" w:rsidR="00543E97" w:rsidRDefault="003A484C" w:rsidP="003A484C">
      <w:r>
        <w:t>The purpose of this document is to help prompt reflection and capture the progress, barriers, and needs you have as you undertake your project. We’ve included some preferred and suggested prompts in each section below. This document is to be completed every two weeks</w:t>
      </w:r>
      <w:r w:rsidR="00F6258A">
        <w:t xml:space="preserve"> and submitted according to the </w:t>
      </w:r>
      <w:r w:rsidR="00D912B2">
        <w:t>reporting</w:t>
      </w:r>
      <w:r w:rsidR="00F6258A">
        <w:t xml:space="preserve"> schedule</w:t>
      </w:r>
      <w:r>
        <w:t xml:space="preserve">. </w:t>
      </w:r>
    </w:p>
    <w:p w14:paraId="46D266C7" w14:textId="77777777" w:rsidR="003A484C" w:rsidRDefault="00891D9C" w:rsidP="003A484C">
      <w:r>
        <w:t>Please append the filename with the date of submission and your initials (ex: CCHC-Biweekly-Reporting-Template-</w:t>
      </w:r>
      <w:r w:rsidRPr="00891D9C">
        <w:rPr>
          <w:b/>
        </w:rPr>
        <w:t>2021-06-01</w:t>
      </w:r>
      <w:r>
        <w:t>-</w:t>
      </w:r>
      <w:r w:rsidRPr="00891D9C">
        <w:rPr>
          <w:b/>
        </w:rPr>
        <w:t>od</w:t>
      </w:r>
      <w:r>
        <w:t xml:space="preserve">.docx). </w:t>
      </w:r>
      <w:r w:rsidR="003A484C">
        <w:t>O</w:t>
      </w:r>
      <w:r w:rsidR="004D15B6">
        <w:t xml:space="preserve">nce completed, please submit to </w:t>
      </w:r>
      <w:hyperlink r:id="rId8" w:history="1">
        <w:r w:rsidR="004D15B6" w:rsidRPr="00214F64">
          <w:rPr>
            <w:rStyle w:val="Hyperlink"/>
            <w:b/>
          </w:rPr>
          <w:t>LC-Labs@loc.gov</w:t>
        </w:r>
      </w:hyperlink>
      <w:r w:rsidR="004D15B6">
        <w:rPr>
          <w:b/>
        </w:rPr>
        <w:t xml:space="preserve"> </w:t>
      </w:r>
      <w:r w:rsidR="004D15B6">
        <w:t xml:space="preserve">and CC Jaime </w:t>
      </w:r>
      <w:r w:rsidR="003A484C">
        <w:t>Mears (</w:t>
      </w:r>
      <w:hyperlink r:id="rId9" w:history="1">
        <w:r w:rsidR="003A484C" w:rsidRPr="00973B1F">
          <w:rPr>
            <w:rStyle w:val="Hyperlink"/>
          </w:rPr>
          <w:t>jame@loc.gov</w:t>
        </w:r>
      </w:hyperlink>
      <w:r w:rsidR="003A484C">
        <w:rPr>
          <w:rStyle w:val="Hyperlink"/>
        </w:rPr>
        <w:t>)</w:t>
      </w:r>
      <w:r w:rsidR="003A484C">
        <w:t xml:space="preserve">. </w:t>
      </w:r>
    </w:p>
    <w:p w14:paraId="10BDBCD5" w14:textId="71B40381" w:rsidR="003A484C" w:rsidRPr="004D15B6" w:rsidRDefault="003A484C" w:rsidP="00230A58">
      <w:pPr>
        <w:rPr>
          <w:b/>
        </w:rPr>
      </w:pPr>
      <w:r w:rsidRPr="004D15B6">
        <w:rPr>
          <w:b/>
        </w:rPr>
        <w:t xml:space="preserve">Name: </w:t>
      </w:r>
      <w:r w:rsidR="007D4614">
        <w:rPr>
          <w:b/>
        </w:rPr>
        <w:t xml:space="preserve"> Lauren Tilton</w:t>
      </w:r>
    </w:p>
    <w:p w14:paraId="5A01F75E" w14:textId="0F6F9035" w:rsidR="00F6258A" w:rsidRDefault="003A484C" w:rsidP="00230A58">
      <w:pPr>
        <w:rPr>
          <w:b/>
        </w:rPr>
      </w:pPr>
      <w:r w:rsidRPr="004D15B6">
        <w:rPr>
          <w:b/>
        </w:rPr>
        <w:t xml:space="preserve">Reporting Period: </w:t>
      </w:r>
      <w:sdt>
        <w:sdtPr>
          <w:rPr>
            <w:b/>
          </w:rPr>
          <w:id w:val="829021742"/>
          <w:placeholder>
            <w:docPart w:val="DefaultPlaceholder_-1854013439"/>
          </w:placeholder>
          <w:dropDownList>
            <w:listItem w:value="Choose an item."/>
            <w:listItem w:displayText="1: 5/31/2021-6/11/2021" w:value="1: 5/31/2021-6/11/2021"/>
            <w:listItem w:displayText="2: 6/14/2021-6/25/2021" w:value="2: 6/14/2021-6/25/2021"/>
            <w:listItem w:displayText="3: 6/28/2021-7/9/2021" w:value="3: 6/28/2021-7/9/2021"/>
            <w:listItem w:displayText="4: 7/12/2021-7/23/2021" w:value="4: 7/12/2021-7/23/2021"/>
            <w:listItem w:displayText="5: 7/26/2021-8/6/2021" w:value="5: 7/26/2021-8/6/2021"/>
            <w:listItem w:displayText="6: 8/9/2021-8/20/2021" w:value="6: 8/9/2021-8/20/2021"/>
            <w:listItem w:displayText="7: 8/23/2021-9/3/2021" w:value="7: 8/23/2021-9/3/2021"/>
            <w:listItem w:displayText="8: 9/6/2021-9/17/2021" w:value="8: 9/6/2021-9/17/2021"/>
            <w:listItem w:displayText="9: 9/20/2021-10/1/2021" w:value="9: 9/20/2021-10/1/2021"/>
            <w:listItem w:displayText="10: 10/4/2021-10/15/2021" w:value="10: 10/4/2021-10/15/2021"/>
            <w:listItem w:displayText="11: 10/18/2021-10/29/2021" w:value="11: 10/18/2021-10/29/2021"/>
            <w:listItem w:displayText="12: 11/1/2021-11/12/2021" w:value="12: 11/1/2021-11/12/2021"/>
            <w:listItem w:displayText="13: 11/15/2021-11/26/2021" w:value="13: 11/15/2021-11/26/2021"/>
            <w:listItem w:displayText="14: 11/29/2021-12/10/2021" w:value="14: 11/29/2021-12/10/2021"/>
            <w:listItem w:displayText="15: 12/13/2021-12/24/2021" w:value="15: 12/13/2021-12/24/2021"/>
            <w:listItem w:displayText="16: 12/27/2021-1/7/2022" w:value="16: 12/27/2021-1/7/2022"/>
          </w:dropDownList>
        </w:sdtPr>
        <w:sdtEndPr/>
        <w:sdtContent>
          <w:ins w:id="0" w:author="Tilton, Lauren" w:date="2021-07-12T09:09:00Z">
            <w:r w:rsidR="00B46E38">
              <w:rPr>
                <w:b/>
              </w:rPr>
              <w:t>2: 6/14/2021-6/25/2021</w:t>
            </w:r>
          </w:ins>
        </w:sdtContent>
      </w:sdt>
    </w:p>
    <w:p w14:paraId="187BAFA3" w14:textId="77777777" w:rsidR="003A484C" w:rsidRPr="004D15B6" w:rsidRDefault="003A484C" w:rsidP="00230A58">
      <w:pPr>
        <w:rPr>
          <w:b/>
        </w:rPr>
      </w:pPr>
    </w:p>
    <w:p w14:paraId="5C0DB590" w14:textId="77777777" w:rsidR="0087610F" w:rsidRDefault="0087610F" w:rsidP="004D15B6">
      <w:pPr>
        <w:pStyle w:val="Heading3"/>
      </w:pPr>
      <w:r>
        <w:t>No Work Completed</w:t>
      </w:r>
    </w:p>
    <w:p w14:paraId="14FB3BBE" w14:textId="187B8DDC" w:rsidR="0087610F" w:rsidRPr="004D15B6" w:rsidRDefault="00581531">
      <w:pPr>
        <w:rPr>
          <w:i/>
        </w:rPr>
      </w:pPr>
      <w:r>
        <w:t xml:space="preserve">We anticipate that there may be periods in your project during which you make little progress. In this situation, we ask you to check the “Nothing to report” box. After the “Reason” prompt below, please briefly indicate why there was nothing to report. Where possible, we’d still like to learn more about the reasons behind any unexpected events or barriers you encounter. You can share additional details in the “Obstacles/Needs” section before submitting this report.  </w:t>
      </w:r>
    </w:p>
    <w:p w14:paraId="052FA71E" w14:textId="63B4CFEF" w:rsidR="004D15B6" w:rsidRDefault="005A2803">
      <w:sdt>
        <w:sdtPr>
          <w:id w:val="1360013964"/>
          <w14:checkbox>
            <w14:checked w14:val="1"/>
            <w14:checkedState w14:val="2612" w14:font="MS Gothic"/>
            <w14:uncheckedState w14:val="2610" w14:font="MS Gothic"/>
          </w14:checkbox>
        </w:sdtPr>
        <w:sdtEndPr/>
        <w:sdtContent>
          <w:r w:rsidR="002B3708">
            <w:rPr>
              <w:rFonts w:ascii="MS Gothic" w:eastAsia="MS Gothic" w:hAnsi="MS Gothic" w:hint="eastAsia"/>
            </w:rPr>
            <w:t>☒</w:t>
          </w:r>
        </w:sdtContent>
      </w:sdt>
      <w:r w:rsidR="00C17E3D">
        <w:t xml:space="preserve"> No</w:t>
      </w:r>
      <w:r w:rsidR="004D15B6">
        <w:t>thing to report</w:t>
      </w:r>
    </w:p>
    <w:p w14:paraId="550D3512" w14:textId="3C3E560A" w:rsidR="00581531" w:rsidRDefault="00581531">
      <w:r>
        <w:t>Reason:</w:t>
      </w:r>
    </w:p>
    <w:p w14:paraId="5725416D" w14:textId="77777777" w:rsidR="00543E97" w:rsidRDefault="00543E97"/>
    <w:p w14:paraId="4B4BD487" w14:textId="77777777" w:rsidR="004D15B6" w:rsidRPr="004D15B6" w:rsidRDefault="004D15B6">
      <w:pPr>
        <w:rPr>
          <w:sz w:val="10"/>
        </w:rPr>
      </w:pPr>
    </w:p>
    <w:p w14:paraId="37252865" w14:textId="77777777" w:rsidR="003A484C" w:rsidRPr="004D15B6" w:rsidRDefault="003A484C">
      <w:pPr>
        <w:rPr>
          <w:sz w:val="6"/>
        </w:rPr>
      </w:pPr>
    </w:p>
    <w:p w14:paraId="278B6D01" w14:textId="77777777" w:rsidR="00710CF6" w:rsidRDefault="00230A58" w:rsidP="00710CF6">
      <w:pPr>
        <w:pStyle w:val="Heading3"/>
      </w:pPr>
      <w:r>
        <w:t xml:space="preserve">Activity and </w:t>
      </w:r>
      <w:r w:rsidR="00710CF6">
        <w:t>Progress</w:t>
      </w:r>
    </w:p>
    <w:p w14:paraId="2AE18FB0" w14:textId="20488C95" w:rsidR="00230A58" w:rsidRPr="004D15B6" w:rsidRDefault="00230A58" w:rsidP="00230A58">
      <w:pPr>
        <w:rPr>
          <w:i/>
        </w:rPr>
      </w:pPr>
      <w:r w:rsidRPr="004D15B6">
        <w:rPr>
          <w:i/>
        </w:rPr>
        <w:t xml:space="preserve">We’d like to hear about your progress over the last </w:t>
      </w:r>
      <w:r w:rsidR="00581531">
        <w:rPr>
          <w:i/>
        </w:rPr>
        <w:t>couple of</w:t>
      </w:r>
      <w:r w:rsidRPr="004D15B6">
        <w:rPr>
          <w:i/>
        </w:rPr>
        <w:t xml:space="preserve"> weeks. Please feel free to expand on the questions below.</w:t>
      </w:r>
    </w:p>
    <w:p w14:paraId="2A5221FD" w14:textId="77777777" w:rsidR="00F47F4B" w:rsidRDefault="00C46700">
      <w:pPr>
        <w:pStyle w:val="ListParagraph"/>
        <w:numPr>
          <w:ilvl w:val="0"/>
          <w:numId w:val="11"/>
        </w:numPr>
        <w:rPr>
          <w:b/>
        </w:rPr>
      </w:pPr>
      <w:r w:rsidRPr="004D15B6">
        <w:rPr>
          <w:b/>
        </w:rPr>
        <w:t xml:space="preserve">What did you and your team </w:t>
      </w:r>
      <w:r w:rsidR="004A4161" w:rsidRPr="004D15B6">
        <w:rPr>
          <w:b/>
        </w:rPr>
        <w:t>work on</w:t>
      </w:r>
      <w:r w:rsidR="00EE7BA9" w:rsidRPr="004D15B6">
        <w:rPr>
          <w:b/>
        </w:rPr>
        <w:t xml:space="preserve"> over the last two weeks</w:t>
      </w:r>
      <w:r w:rsidR="004A4161" w:rsidRPr="004D15B6">
        <w:rPr>
          <w:b/>
        </w:rPr>
        <w:t>? Why?</w:t>
      </w:r>
    </w:p>
    <w:p w14:paraId="2BEEB297" w14:textId="789EE500" w:rsidR="00F47F4B" w:rsidRDefault="00553361" w:rsidP="004D15B6">
      <w:pPr>
        <w:pStyle w:val="ListParagraph"/>
        <w:rPr>
          <w:i/>
          <w:sz w:val="20"/>
        </w:rPr>
      </w:pPr>
      <w:r w:rsidRPr="004D15B6">
        <w:rPr>
          <w:i/>
          <w:sz w:val="20"/>
        </w:rPr>
        <w:t xml:space="preserve">We’d love to hear about </w:t>
      </w:r>
      <w:r w:rsidR="00421CA6">
        <w:rPr>
          <w:i/>
          <w:sz w:val="20"/>
        </w:rPr>
        <w:t xml:space="preserve">your decision-making, </w:t>
      </w:r>
      <w:r w:rsidRPr="004D15B6">
        <w:rPr>
          <w:i/>
          <w:sz w:val="20"/>
        </w:rPr>
        <w:t>the technologies (</w:t>
      </w:r>
      <w:proofErr w:type="spellStart"/>
      <w:r w:rsidRPr="004D15B6">
        <w:rPr>
          <w:i/>
          <w:sz w:val="20"/>
        </w:rPr>
        <w:t>ie</w:t>
      </w:r>
      <w:proofErr w:type="spellEnd"/>
      <w:r w:rsidRPr="004D15B6">
        <w:rPr>
          <w:i/>
          <w:sz w:val="20"/>
        </w:rPr>
        <w:t>. cloud services, hardware, and software) you’ve been using</w:t>
      </w:r>
      <w:r w:rsidR="00EC4D3C">
        <w:rPr>
          <w:i/>
          <w:sz w:val="20"/>
        </w:rPr>
        <w:t xml:space="preserve">, why you’ve adopted them, modifications or hacks you’ve had to create, </w:t>
      </w:r>
      <w:r w:rsidR="00421CA6">
        <w:rPr>
          <w:i/>
          <w:sz w:val="20"/>
        </w:rPr>
        <w:t xml:space="preserve">prototyping and testing, </w:t>
      </w:r>
      <w:r>
        <w:rPr>
          <w:i/>
          <w:sz w:val="20"/>
        </w:rPr>
        <w:t>and anything you’d like to share abou</w:t>
      </w:r>
      <w:r w:rsidRPr="004D15B6">
        <w:rPr>
          <w:i/>
          <w:sz w:val="20"/>
        </w:rPr>
        <w:t>t your current in-progress deliverables.</w:t>
      </w:r>
    </w:p>
    <w:p w14:paraId="02C4352D" w14:textId="3C38C2B5" w:rsidR="007D4614" w:rsidRDefault="007D4614" w:rsidP="004D15B6">
      <w:pPr>
        <w:pStyle w:val="ListParagraph"/>
        <w:rPr>
          <w:i/>
          <w:sz w:val="20"/>
        </w:rPr>
      </w:pPr>
    </w:p>
    <w:p w14:paraId="68927EE8" w14:textId="7013274B" w:rsidR="007D4614" w:rsidRPr="007D4614" w:rsidRDefault="007D4614" w:rsidP="004D15B6">
      <w:pPr>
        <w:pStyle w:val="ListParagraph"/>
        <w:rPr>
          <w:b/>
          <w:iCs/>
          <w:sz w:val="20"/>
        </w:rPr>
      </w:pPr>
      <w:r>
        <w:rPr>
          <w:iCs/>
          <w:sz w:val="20"/>
        </w:rPr>
        <w:t xml:space="preserve">We worked on </w:t>
      </w:r>
      <w:r w:rsidR="00F96833">
        <w:rPr>
          <w:iCs/>
          <w:sz w:val="20"/>
        </w:rPr>
        <w:t>connecting</w:t>
      </w:r>
      <w:r>
        <w:rPr>
          <w:iCs/>
          <w:sz w:val="20"/>
        </w:rPr>
        <w:t xml:space="preserve"> the images together with the metadata. This involved downloading the images according to the metadata, </w:t>
      </w:r>
      <w:r w:rsidR="00644B78">
        <w:rPr>
          <w:iCs/>
          <w:sz w:val="20"/>
        </w:rPr>
        <w:t>specifically</w:t>
      </w:r>
      <w:r>
        <w:rPr>
          <w:iCs/>
          <w:sz w:val="20"/>
        </w:rPr>
        <w:t xml:space="preserve"> figuring out what the URLs are. We decided to download the highest resolution jpeg file</w:t>
      </w:r>
      <w:r w:rsidR="00F96833">
        <w:rPr>
          <w:iCs/>
          <w:sz w:val="20"/>
        </w:rPr>
        <w:t>.</w:t>
      </w:r>
      <w:r>
        <w:rPr>
          <w:iCs/>
          <w:sz w:val="20"/>
        </w:rPr>
        <w:t xml:space="preserve"> </w:t>
      </w:r>
      <w:r w:rsidR="00644B78">
        <w:rPr>
          <w:iCs/>
          <w:sz w:val="20"/>
        </w:rPr>
        <w:t xml:space="preserve"> </w:t>
      </w:r>
    </w:p>
    <w:p w14:paraId="7F460FDC" w14:textId="77777777" w:rsidR="0087610F" w:rsidRDefault="0087610F" w:rsidP="004D15B6">
      <w:pPr>
        <w:pStyle w:val="ListParagraph"/>
      </w:pPr>
    </w:p>
    <w:p w14:paraId="3DDB764A" w14:textId="0B0A9B76" w:rsidR="003E77B9" w:rsidRDefault="00164AC2">
      <w:pPr>
        <w:pStyle w:val="ListParagraph"/>
        <w:numPr>
          <w:ilvl w:val="0"/>
          <w:numId w:val="11"/>
        </w:numPr>
        <w:rPr>
          <w:b/>
        </w:rPr>
      </w:pPr>
      <w:r w:rsidRPr="004D15B6">
        <w:rPr>
          <w:b/>
        </w:rPr>
        <w:t>What are your plans for the next two weeks? Wh</w:t>
      </w:r>
      <w:r w:rsidR="00EC4D3C">
        <w:rPr>
          <w:b/>
        </w:rPr>
        <w:t>at excites you about those plans?</w:t>
      </w:r>
    </w:p>
    <w:p w14:paraId="30FAAB0D" w14:textId="01B2D3D4" w:rsidR="007D4614" w:rsidRPr="007D4614" w:rsidRDefault="007D4614" w:rsidP="007D4614">
      <w:pPr>
        <w:ind w:left="720"/>
        <w:rPr>
          <w:bCs/>
        </w:rPr>
      </w:pPr>
      <w:r>
        <w:rPr>
          <w:bCs/>
        </w:rPr>
        <w:t xml:space="preserve">Next week, we will begin applying image embedding algorithms to the collection. </w:t>
      </w:r>
    </w:p>
    <w:p w14:paraId="2755C907" w14:textId="77777777" w:rsidR="003E77B9" w:rsidRPr="004D15B6" w:rsidRDefault="003E77B9" w:rsidP="004D15B6">
      <w:pPr>
        <w:rPr>
          <w:b/>
          <w:sz w:val="8"/>
        </w:rPr>
      </w:pPr>
    </w:p>
    <w:p w14:paraId="210DEAB6" w14:textId="77777777" w:rsidR="00AC4D48" w:rsidRDefault="00AC4D48" w:rsidP="00AC4D48">
      <w:pPr>
        <w:pStyle w:val="Heading3"/>
      </w:pPr>
      <w:r>
        <w:t>Obstacles/Needs</w:t>
      </w:r>
    </w:p>
    <w:p w14:paraId="2DF20170" w14:textId="77777777" w:rsidR="00AC4D48" w:rsidRPr="004D15B6" w:rsidRDefault="00164AC2">
      <w:pPr>
        <w:pStyle w:val="ListParagraph"/>
        <w:numPr>
          <w:ilvl w:val="0"/>
          <w:numId w:val="11"/>
        </w:numPr>
        <w:rPr>
          <w:b/>
        </w:rPr>
      </w:pPr>
      <w:r w:rsidRPr="004D15B6">
        <w:rPr>
          <w:b/>
        </w:rPr>
        <w:t>What barriers</w:t>
      </w:r>
      <w:r w:rsidR="00F47F4B">
        <w:rPr>
          <w:b/>
        </w:rPr>
        <w:t>, if any,</w:t>
      </w:r>
      <w:r w:rsidRPr="004D15B6">
        <w:rPr>
          <w:b/>
        </w:rPr>
        <w:t xml:space="preserve"> have you </w:t>
      </w:r>
      <w:r w:rsidR="00AC4D48" w:rsidRPr="004D15B6">
        <w:rPr>
          <w:b/>
        </w:rPr>
        <w:t>encountered over the past two weeks</w:t>
      </w:r>
      <w:r w:rsidRPr="004D15B6">
        <w:rPr>
          <w:b/>
        </w:rPr>
        <w:t>?</w:t>
      </w:r>
      <w:r w:rsidR="00AC4D48" w:rsidRPr="004D15B6">
        <w:rPr>
          <w:b/>
        </w:rPr>
        <w:t xml:space="preserve"> Were these barriers expected?</w:t>
      </w:r>
    </w:p>
    <w:p w14:paraId="382DFDCE" w14:textId="4475215D" w:rsidR="00164AC2" w:rsidRDefault="00164AC2" w:rsidP="004D15B6">
      <w:pPr>
        <w:pStyle w:val="ListParagraph"/>
        <w:rPr>
          <w:i/>
          <w:sz w:val="20"/>
        </w:rPr>
      </w:pPr>
      <w:r w:rsidRPr="004D15B6">
        <w:rPr>
          <w:i/>
          <w:sz w:val="20"/>
        </w:rPr>
        <w:t>Examples: unexpected costs; API limitations; organiz</w:t>
      </w:r>
      <w:r w:rsidR="001F70C0" w:rsidRPr="004D15B6">
        <w:rPr>
          <w:i/>
          <w:sz w:val="20"/>
        </w:rPr>
        <w:t>ational barriers; data issues; technical gaps or challenges; collections knowledge.</w:t>
      </w:r>
    </w:p>
    <w:p w14:paraId="5C8DD337" w14:textId="64DEC9AF" w:rsidR="007D4614" w:rsidRDefault="007D4614" w:rsidP="004D15B6">
      <w:pPr>
        <w:pStyle w:val="ListParagraph"/>
        <w:rPr>
          <w:i/>
          <w:sz w:val="20"/>
        </w:rPr>
      </w:pPr>
    </w:p>
    <w:p w14:paraId="51EC3D47" w14:textId="1B2D467C" w:rsidR="007D4614" w:rsidRPr="007D4614" w:rsidRDefault="007D4614" w:rsidP="004D15B6">
      <w:pPr>
        <w:pStyle w:val="ListParagraph"/>
        <w:rPr>
          <w:iCs/>
          <w:sz w:val="20"/>
        </w:rPr>
      </w:pPr>
      <w:r>
        <w:rPr>
          <w:iCs/>
          <w:sz w:val="20"/>
        </w:rPr>
        <w:t xml:space="preserve">The challenge was trying to figure out which image file to download.  There are different file types as well as sizes for each file type. There isn’t documentation, that we could find at least, that explained why there are different file </w:t>
      </w:r>
      <w:r w:rsidR="00F96833">
        <w:rPr>
          <w:iCs/>
          <w:sz w:val="20"/>
        </w:rPr>
        <w:t>types and</w:t>
      </w:r>
      <w:r>
        <w:rPr>
          <w:iCs/>
          <w:sz w:val="20"/>
        </w:rPr>
        <w:t xml:space="preserve"> the decisions behind the scans. We kept asking ourselves: Which resolution to use? Are the TIFFs </w:t>
      </w:r>
      <w:r w:rsidR="00D67137">
        <w:rPr>
          <w:iCs/>
          <w:sz w:val="20"/>
        </w:rPr>
        <w:t>better</w:t>
      </w:r>
      <w:r>
        <w:rPr>
          <w:iCs/>
          <w:sz w:val="20"/>
        </w:rPr>
        <w:t xml:space="preserve"> than JPEGS?</w:t>
      </w:r>
    </w:p>
    <w:p w14:paraId="5FD1966D" w14:textId="77777777" w:rsidR="007D4614" w:rsidRPr="004D15B6" w:rsidRDefault="007D4614" w:rsidP="004D15B6">
      <w:pPr>
        <w:pStyle w:val="ListParagraph"/>
        <w:rPr>
          <w:i/>
          <w:sz w:val="20"/>
        </w:rPr>
      </w:pPr>
    </w:p>
    <w:p w14:paraId="576E92B0" w14:textId="77777777" w:rsidR="00164AC2" w:rsidRPr="004D15B6" w:rsidRDefault="00164AC2" w:rsidP="004D15B6">
      <w:pPr>
        <w:pStyle w:val="ListParagraph"/>
        <w:rPr>
          <w:i/>
        </w:rPr>
      </w:pPr>
    </w:p>
    <w:p w14:paraId="47FE5562" w14:textId="77777777" w:rsidR="008C0A32" w:rsidRPr="004D15B6" w:rsidRDefault="00F47F4B">
      <w:pPr>
        <w:pStyle w:val="ListParagraph"/>
        <w:numPr>
          <w:ilvl w:val="0"/>
          <w:numId w:val="11"/>
        </w:numPr>
        <w:rPr>
          <w:b/>
        </w:rPr>
      </w:pPr>
      <w:r>
        <w:rPr>
          <w:b/>
        </w:rPr>
        <w:t>What would</w:t>
      </w:r>
      <w:r w:rsidR="008C0A32" w:rsidRPr="004D15B6">
        <w:rPr>
          <w:b/>
        </w:rPr>
        <w:t xml:space="preserve"> resolve these barriers</w:t>
      </w:r>
      <w:r>
        <w:rPr>
          <w:b/>
        </w:rPr>
        <w:t xml:space="preserve"> (</w:t>
      </w:r>
      <w:r w:rsidR="008C0A32" w:rsidRPr="004D15B6">
        <w:rPr>
          <w:b/>
        </w:rPr>
        <w:t>or would have resolved them, in retrospect)?</w:t>
      </w:r>
    </w:p>
    <w:p w14:paraId="031E7C94" w14:textId="77777777" w:rsidR="00164AC2" w:rsidRPr="004D15B6" w:rsidRDefault="00164AC2" w:rsidP="004D15B6">
      <w:pPr>
        <w:pStyle w:val="ListParagraph"/>
        <w:rPr>
          <w:i/>
          <w:sz w:val="20"/>
        </w:rPr>
      </w:pPr>
      <w:r w:rsidRPr="004D15B6">
        <w:rPr>
          <w:i/>
          <w:sz w:val="20"/>
        </w:rPr>
        <w:t>We’d love to know what you need help with! This is an opportunity for LC staff to learn from you about how to best support this work going forward.</w:t>
      </w:r>
    </w:p>
    <w:p w14:paraId="48619A9E" w14:textId="77777777" w:rsidR="007D4614" w:rsidRDefault="007D4614" w:rsidP="004D15B6">
      <w:pPr>
        <w:pStyle w:val="ListParagraph"/>
        <w:rPr>
          <w:iCs/>
        </w:rPr>
      </w:pPr>
    </w:p>
    <w:p w14:paraId="268E45D9" w14:textId="60985506" w:rsidR="00644B78" w:rsidRDefault="007D4614" w:rsidP="00644B78">
      <w:pPr>
        <w:pStyle w:val="ListParagraph"/>
        <w:rPr>
          <w:iCs/>
        </w:rPr>
      </w:pPr>
      <w:r>
        <w:rPr>
          <w:iCs/>
        </w:rPr>
        <w:t xml:space="preserve">We looked at some examples and decided to use the largest JPEG. The TIFFs are </w:t>
      </w:r>
      <w:proofErr w:type="gramStart"/>
      <w:r>
        <w:rPr>
          <w:iCs/>
        </w:rPr>
        <w:t>huge</w:t>
      </w:r>
      <w:proofErr w:type="gramEnd"/>
      <w:r>
        <w:rPr>
          <w:iCs/>
        </w:rPr>
        <w:t xml:space="preserve"> and this means challenges for storage and analyzing.  </w:t>
      </w:r>
      <w:r w:rsidR="00644B78">
        <w:rPr>
          <w:iCs/>
        </w:rPr>
        <w:t>One thing we did was take a few of the TIFFS and convert them into JPEGS. Once converted to JPEG, it was a similar size to the</w:t>
      </w:r>
      <w:r w:rsidR="00D67137">
        <w:rPr>
          <w:iCs/>
        </w:rPr>
        <w:t xml:space="preserve"> other JPEG versions</w:t>
      </w:r>
      <w:r w:rsidR="00644B78">
        <w:rPr>
          <w:iCs/>
        </w:rPr>
        <w:t xml:space="preserve">. Therefore, it appeared that the largest JPEG was either a converted TIFF or at least close to it. </w:t>
      </w:r>
      <w:r w:rsidR="00644B78" w:rsidRPr="00644B78">
        <w:rPr>
          <w:iCs/>
        </w:rPr>
        <w:t xml:space="preserve"> The compressed large JPEG seemed sufficient for our purposes</w:t>
      </w:r>
      <w:r w:rsidR="00644B78">
        <w:rPr>
          <w:iCs/>
        </w:rPr>
        <w:t xml:space="preserve">. </w:t>
      </w:r>
    </w:p>
    <w:p w14:paraId="3F752138" w14:textId="77777777" w:rsidR="00644B78" w:rsidRPr="00644B78" w:rsidRDefault="00644B78" w:rsidP="00644B78">
      <w:pPr>
        <w:pStyle w:val="ListParagraph"/>
        <w:rPr>
          <w:iCs/>
        </w:rPr>
      </w:pPr>
    </w:p>
    <w:p w14:paraId="63350944" w14:textId="2B56D145" w:rsidR="007D4614" w:rsidRPr="00644B78" w:rsidRDefault="00644B78" w:rsidP="00D67137">
      <w:pPr>
        <w:pStyle w:val="ListParagraph"/>
        <w:rPr>
          <w:iCs/>
        </w:rPr>
      </w:pPr>
      <w:r>
        <w:rPr>
          <w:iCs/>
        </w:rPr>
        <w:t xml:space="preserve">High quality JPEGs works well for our purposes.  Compressed images files are fine for CV as long as the file is large enough. Our rule of thumb is something close to HD is good enough for computer vision. It </w:t>
      </w:r>
      <w:r w:rsidR="00F96833">
        <w:rPr>
          <w:iCs/>
        </w:rPr>
        <w:t>does depend</w:t>
      </w:r>
      <w:r>
        <w:rPr>
          <w:iCs/>
        </w:rPr>
        <w:t xml:space="preserve"> on what you are looking at</w:t>
      </w:r>
      <w:r w:rsidR="00F96833">
        <w:rPr>
          <w:iCs/>
        </w:rPr>
        <w:t xml:space="preserve"> though.</w:t>
      </w:r>
      <w:r>
        <w:rPr>
          <w:iCs/>
        </w:rPr>
        <w:t xml:space="preserve">  If you have a photo with a lot of people and want to identify a specific person, the file might need to be bigger. </w:t>
      </w:r>
      <w:r w:rsidR="00F96833">
        <w:rPr>
          <w:iCs/>
        </w:rPr>
        <w:t xml:space="preserve">So, </w:t>
      </w:r>
    </w:p>
    <w:p w14:paraId="45335BA8" w14:textId="20D02C29" w:rsidR="007D4614" w:rsidRPr="0045750E" w:rsidRDefault="007D4614" w:rsidP="0045750E">
      <w:pPr>
        <w:ind w:left="720"/>
        <w:rPr>
          <w:iCs/>
        </w:rPr>
      </w:pPr>
      <w:r w:rsidRPr="00644B78">
        <w:rPr>
          <w:iCs/>
        </w:rPr>
        <w:t xml:space="preserve">It would be </w:t>
      </w:r>
      <w:r w:rsidR="00644B78">
        <w:rPr>
          <w:iCs/>
        </w:rPr>
        <w:t>nice</w:t>
      </w:r>
      <w:r w:rsidRPr="00644B78">
        <w:rPr>
          <w:iCs/>
        </w:rPr>
        <w:t xml:space="preserve"> for there to be documentation for each collection explaining the scanning decisions.</w:t>
      </w:r>
      <w:r w:rsidR="00644B78">
        <w:rPr>
          <w:iCs/>
        </w:rPr>
        <w:t xml:space="preserve"> For example, is the JPEG just a converted TIFF?</w:t>
      </w:r>
      <w:r w:rsidRPr="00644B78">
        <w:rPr>
          <w:iCs/>
        </w:rPr>
        <w:t xml:space="preserve"> </w:t>
      </w:r>
      <w:r w:rsidR="00644B78">
        <w:rPr>
          <w:iCs/>
        </w:rPr>
        <w:t xml:space="preserve"> Documented decisions like this would be helpful. </w:t>
      </w:r>
    </w:p>
    <w:p w14:paraId="1B2AA624" w14:textId="77777777" w:rsidR="00164AC2" w:rsidRPr="004D15B6" w:rsidRDefault="00164AC2" w:rsidP="00164AC2">
      <w:pPr>
        <w:pStyle w:val="ListParagraph"/>
        <w:numPr>
          <w:ilvl w:val="0"/>
          <w:numId w:val="11"/>
        </w:numPr>
        <w:rPr>
          <w:b/>
        </w:rPr>
      </w:pPr>
      <w:r w:rsidRPr="004D15B6">
        <w:rPr>
          <w:b/>
        </w:rPr>
        <w:t>What changes, if any, do you anticipate to your proposed timeline? Why?</w:t>
      </w:r>
    </w:p>
    <w:p w14:paraId="4E347FE1" w14:textId="0684BB3A" w:rsidR="004D15B6" w:rsidRDefault="00164AC2" w:rsidP="004D15B6">
      <w:pPr>
        <w:pStyle w:val="ListParagraph"/>
        <w:rPr>
          <w:i/>
          <w:sz w:val="20"/>
        </w:rPr>
      </w:pPr>
      <w:r w:rsidRPr="004D15B6">
        <w:rPr>
          <w:i/>
          <w:sz w:val="20"/>
        </w:rPr>
        <w:t>Do you expect any significant blockers</w:t>
      </w:r>
      <w:r w:rsidR="00E372EA">
        <w:rPr>
          <w:i/>
          <w:sz w:val="20"/>
        </w:rPr>
        <w:t xml:space="preserve"> to your progress</w:t>
      </w:r>
      <w:r w:rsidRPr="004D15B6">
        <w:rPr>
          <w:i/>
          <w:sz w:val="20"/>
        </w:rPr>
        <w:t>?</w:t>
      </w:r>
    </w:p>
    <w:p w14:paraId="2D0F5B91" w14:textId="413885B2" w:rsidR="007D4614" w:rsidRDefault="007D4614" w:rsidP="004D15B6">
      <w:pPr>
        <w:pStyle w:val="ListParagraph"/>
        <w:rPr>
          <w:i/>
          <w:sz w:val="20"/>
        </w:rPr>
      </w:pPr>
    </w:p>
    <w:p w14:paraId="306DC419" w14:textId="79E1C210" w:rsidR="007D4614" w:rsidRPr="007D4614" w:rsidRDefault="007D4614" w:rsidP="004D15B6">
      <w:pPr>
        <w:pStyle w:val="ListParagraph"/>
        <w:rPr>
          <w:iCs/>
          <w:sz w:val="12"/>
        </w:rPr>
      </w:pPr>
      <w:r>
        <w:rPr>
          <w:iCs/>
          <w:sz w:val="20"/>
        </w:rPr>
        <w:t>None at this moment.</w:t>
      </w:r>
    </w:p>
    <w:p w14:paraId="4F1ABB8C" w14:textId="77777777" w:rsidR="001F70C0" w:rsidRDefault="001F70C0">
      <w:pPr>
        <w:pStyle w:val="Heading3"/>
      </w:pPr>
      <w:r>
        <w:t>Reflection</w:t>
      </w:r>
    </w:p>
    <w:p w14:paraId="4F99B769" w14:textId="77777777" w:rsidR="001F70C0" w:rsidRDefault="001F70C0" w:rsidP="001F70C0">
      <w:pPr>
        <w:pStyle w:val="ListParagraph"/>
        <w:numPr>
          <w:ilvl w:val="0"/>
          <w:numId w:val="11"/>
        </w:numPr>
        <w:rPr>
          <w:b/>
        </w:rPr>
      </w:pPr>
      <w:r w:rsidRPr="004D15B6">
        <w:rPr>
          <w:b/>
        </w:rPr>
        <w:t>What happened over the last two weeks that was particularly thought-provoking?</w:t>
      </w:r>
    </w:p>
    <w:p w14:paraId="571E10E8" w14:textId="0444EC66" w:rsidR="0087610F" w:rsidRDefault="001F70C0" w:rsidP="004D15B6">
      <w:pPr>
        <w:pStyle w:val="ListParagraph"/>
        <w:rPr>
          <w:i/>
          <w:sz w:val="20"/>
        </w:rPr>
      </w:pPr>
      <w:r w:rsidRPr="004D15B6">
        <w:rPr>
          <w:i/>
          <w:sz w:val="20"/>
        </w:rPr>
        <w:t>Examples: surprises; places where help from Library staff was critical; incorrect assumptions; things you learned; things that, in retrospect, you wish you’d known.</w:t>
      </w:r>
    </w:p>
    <w:p w14:paraId="632DA652" w14:textId="69528A81" w:rsidR="00644B78" w:rsidRDefault="00644B78" w:rsidP="004D15B6">
      <w:pPr>
        <w:pStyle w:val="ListParagraph"/>
        <w:rPr>
          <w:i/>
          <w:sz w:val="20"/>
        </w:rPr>
      </w:pPr>
    </w:p>
    <w:p w14:paraId="1E98543A" w14:textId="4DD395B0" w:rsidR="00644B78" w:rsidRPr="00644B78" w:rsidRDefault="00644B78" w:rsidP="004D15B6">
      <w:pPr>
        <w:pStyle w:val="ListParagraph"/>
        <w:rPr>
          <w:iCs/>
          <w:sz w:val="20"/>
        </w:rPr>
      </w:pPr>
      <w:r>
        <w:rPr>
          <w:iCs/>
          <w:sz w:val="20"/>
        </w:rPr>
        <w:t xml:space="preserve">It was interesting to think about histories and processes for digitization. </w:t>
      </w:r>
    </w:p>
    <w:p w14:paraId="377B8559" w14:textId="77777777" w:rsidR="00891D9C" w:rsidRDefault="00891D9C" w:rsidP="004D15B6">
      <w:pPr>
        <w:pStyle w:val="ListParagraph"/>
        <w:rPr>
          <w:i/>
          <w:sz w:val="20"/>
        </w:rPr>
      </w:pPr>
    </w:p>
    <w:p w14:paraId="18B784D8" w14:textId="0D622E1F" w:rsidR="00291555" w:rsidRDefault="001F70C0" w:rsidP="004D15B6">
      <w:pPr>
        <w:pStyle w:val="ListParagraph"/>
        <w:numPr>
          <w:ilvl w:val="0"/>
          <w:numId w:val="11"/>
        </w:numPr>
        <w:rPr>
          <w:b/>
        </w:rPr>
      </w:pPr>
      <w:r>
        <w:rPr>
          <w:b/>
        </w:rPr>
        <w:t>Anything else you’d like to add?</w:t>
      </w:r>
    </w:p>
    <w:p w14:paraId="0A90133D" w14:textId="7AF799B9" w:rsidR="00316381" w:rsidRDefault="00316381" w:rsidP="00316381">
      <w:pPr>
        <w:rPr>
          <w:b/>
        </w:rPr>
      </w:pPr>
    </w:p>
    <w:p w14:paraId="07D13AB5" w14:textId="059128CE" w:rsidR="00316381" w:rsidRPr="00316381" w:rsidRDefault="00316381" w:rsidP="00435914">
      <w:pPr>
        <w:ind w:left="720"/>
        <w:rPr>
          <w:bCs/>
        </w:rPr>
      </w:pPr>
      <w:r w:rsidRPr="00316381">
        <w:rPr>
          <w:bCs/>
        </w:rPr>
        <w:t>Olivia</w:t>
      </w:r>
      <w:r>
        <w:rPr>
          <w:bCs/>
        </w:rPr>
        <w:t xml:space="preserve">, Alice and I discussed the </w:t>
      </w:r>
      <w:proofErr w:type="spellStart"/>
      <w:r>
        <w:rPr>
          <w:bCs/>
        </w:rPr>
        <w:t>digitial</w:t>
      </w:r>
      <w:proofErr w:type="spellEnd"/>
      <w:r>
        <w:rPr>
          <w:bCs/>
        </w:rPr>
        <w:t xml:space="preserve"> file issue during our 7-9 meeting.  I appreciate their offer to look into the digitization information about the collections, and to see if we should meet with specific folks who are familiar with the decision making behind the file types and sizes.  I shared </w:t>
      </w:r>
      <w:r w:rsidR="00435914">
        <w:rPr>
          <w:bCs/>
        </w:rPr>
        <w:t>that I often find</w:t>
      </w:r>
      <w:r>
        <w:rPr>
          <w:bCs/>
        </w:rPr>
        <w:t xml:space="preserve"> that the archivists and other colleagues who were involved in processing the collection have all kind</w:t>
      </w:r>
      <w:r w:rsidR="00435914">
        <w:rPr>
          <w:bCs/>
        </w:rPr>
        <w:t>s</w:t>
      </w:r>
      <w:r>
        <w:rPr>
          <w:bCs/>
        </w:rPr>
        <w:t xml:space="preserve"> of knowledge about the collections that isn’t documented anywhere.  It’s always great to learn from them about the collection!</w:t>
      </w:r>
      <w:r w:rsidR="00435914">
        <w:rPr>
          <w:bCs/>
        </w:rPr>
        <w:t xml:space="preserve"> It would also be great if there was a section that outlined all the digitization decisions. </w:t>
      </w:r>
    </w:p>
    <w:sectPr w:rsidR="00316381" w:rsidRPr="00316381" w:rsidSect="00F33677">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DA479" w14:textId="77777777" w:rsidR="005A2803" w:rsidRDefault="005A2803" w:rsidP="003A484C">
      <w:pPr>
        <w:spacing w:after="0" w:line="240" w:lineRule="auto"/>
      </w:pPr>
      <w:r>
        <w:separator/>
      </w:r>
    </w:p>
  </w:endnote>
  <w:endnote w:type="continuationSeparator" w:id="0">
    <w:p w14:paraId="1B54210F" w14:textId="77777777" w:rsidR="005A2803" w:rsidRDefault="005A2803" w:rsidP="003A4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F75B4" w14:textId="77777777" w:rsidR="005A2803" w:rsidRDefault="005A2803" w:rsidP="003A484C">
      <w:pPr>
        <w:spacing w:after="0" w:line="240" w:lineRule="auto"/>
      </w:pPr>
      <w:r>
        <w:separator/>
      </w:r>
    </w:p>
  </w:footnote>
  <w:footnote w:type="continuationSeparator" w:id="0">
    <w:p w14:paraId="6983BA09" w14:textId="77777777" w:rsidR="005A2803" w:rsidRDefault="005A2803" w:rsidP="003A4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32122" w14:textId="77777777" w:rsidR="003A484C" w:rsidRDefault="003A484C" w:rsidP="004D15B6">
    <w:pPr>
      <w:pStyle w:val="Heading2"/>
      <w:jc w:val="right"/>
    </w:pPr>
    <w:r>
      <w:t xml:space="preserve">Computing Cultural Heritage in the Cloud </w:t>
    </w:r>
  </w:p>
  <w:p w14:paraId="0B0B0154" w14:textId="77777777" w:rsidR="003A484C" w:rsidRDefault="003A4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D4542"/>
    <w:multiLevelType w:val="hybridMultilevel"/>
    <w:tmpl w:val="4D5A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C7962"/>
    <w:multiLevelType w:val="hybridMultilevel"/>
    <w:tmpl w:val="50B0F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E7F94"/>
    <w:multiLevelType w:val="hybridMultilevel"/>
    <w:tmpl w:val="632AC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A2D5F"/>
    <w:multiLevelType w:val="hybridMultilevel"/>
    <w:tmpl w:val="47B0BC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72F0E"/>
    <w:multiLevelType w:val="hybridMultilevel"/>
    <w:tmpl w:val="EE78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E7D00"/>
    <w:multiLevelType w:val="hybridMultilevel"/>
    <w:tmpl w:val="978EC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C3798"/>
    <w:multiLevelType w:val="hybridMultilevel"/>
    <w:tmpl w:val="EE501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E4BFD"/>
    <w:multiLevelType w:val="hybridMultilevel"/>
    <w:tmpl w:val="C88C2C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31875"/>
    <w:multiLevelType w:val="hybridMultilevel"/>
    <w:tmpl w:val="E3C8F5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66027"/>
    <w:multiLevelType w:val="hybridMultilevel"/>
    <w:tmpl w:val="26888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527E6"/>
    <w:multiLevelType w:val="hybridMultilevel"/>
    <w:tmpl w:val="BC92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453D1C"/>
    <w:multiLevelType w:val="hybridMultilevel"/>
    <w:tmpl w:val="7E90E8CE"/>
    <w:lvl w:ilvl="0" w:tplc="020E1E94">
      <w:start w:val="1"/>
      <w:numFmt w:val="decimal"/>
      <w:lvlText w:val="(%1)"/>
      <w:lvlJc w:val="left"/>
      <w:pPr>
        <w:ind w:left="1440" w:hanging="57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2" w15:restartNumberingAfterBreak="0">
    <w:nsid w:val="3EE46CA2"/>
    <w:multiLevelType w:val="hybridMultilevel"/>
    <w:tmpl w:val="12B4E074"/>
    <w:lvl w:ilvl="0" w:tplc="3AA2E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0C4590"/>
    <w:multiLevelType w:val="hybridMultilevel"/>
    <w:tmpl w:val="4A14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C5014"/>
    <w:multiLevelType w:val="hybridMultilevel"/>
    <w:tmpl w:val="CE1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AA40C0"/>
    <w:multiLevelType w:val="hybridMultilevel"/>
    <w:tmpl w:val="92C2C5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D6185"/>
    <w:multiLevelType w:val="hybridMultilevel"/>
    <w:tmpl w:val="F118D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17205D"/>
    <w:multiLevelType w:val="hybridMultilevel"/>
    <w:tmpl w:val="ABA67C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53C176B"/>
    <w:multiLevelType w:val="hybridMultilevel"/>
    <w:tmpl w:val="283835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57D5D8A"/>
    <w:multiLevelType w:val="hybridMultilevel"/>
    <w:tmpl w:val="76C4D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6E2CC2"/>
    <w:multiLevelType w:val="hybridMultilevel"/>
    <w:tmpl w:val="877C2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563609"/>
    <w:multiLevelType w:val="hybridMultilevel"/>
    <w:tmpl w:val="8E62D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350272"/>
    <w:multiLevelType w:val="hybridMultilevel"/>
    <w:tmpl w:val="56E64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6D45BC"/>
    <w:multiLevelType w:val="hybridMultilevel"/>
    <w:tmpl w:val="E6225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E6F6F6F"/>
    <w:multiLevelType w:val="hybridMultilevel"/>
    <w:tmpl w:val="94DE9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BF016A"/>
    <w:multiLevelType w:val="hybridMultilevel"/>
    <w:tmpl w:val="BF5220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1"/>
  </w:num>
  <w:num w:numId="4">
    <w:abstractNumId w:val="14"/>
  </w:num>
  <w:num w:numId="5">
    <w:abstractNumId w:val="0"/>
  </w:num>
  <w:num w:numId="6">
    <w:abstractNumId w:val="10"/>
  </w:num>
  <w:num w:numId="7">
    <w:abstractNumId w:val="4"/>
  </w:num>
  <w:num w:numId="8">
    <w:abstractNumId w:val="20"/>
  </w:num>
  <w:num w:numId="9">
    <w:abstractNumId w:val="3"/>
  </w:num>
  <w:num w:numId="10">
    <w:abstractNumId w:val="21"/>
  </w:num>
  <w:num w:numId="11">
    <w:abstractNumId w:val="25"/>
  </w:num>
  <w:num w:numId="12">
    <w:abstractNumId w:val="15"/>
  </w:num>
  <w:num w:numId="13">
    <w:abstractNumId w:val="7"/>
  </w:num>
  <w:num w:numId="14">
    <w:abstractNumId w:val="2"/>
  </w:num>
  <w:num w:numId="15">
    <w:abstractNumId w:val="8"/>
  </w:num>
  <w:num w:numId="16">
    <w:abstractNumId w:val="9"/>
  </w:num>
  <w:num w:numId="17">
    <w:abstractNumId w:val="19"/>
  </w:num>
  <w:num w:numId="18">
    <w:abstractNumId w:val="13"/>
  </w:num>
  <w:num w:numId="19">
    <w:abstractNumId w:val="16"/>
  </w:num>
  <w:num w:numId="20">
    <w:abstractNumId w:val="17"/>
  </w:num>
  <w:num w:numId="21">
    <w:abstractNumId w:val="6"/>
  </w:num>
  <w:num w:numId="22">
    <w:abstractNumId w:val="12"/>
  </w:num>
  <w:num w:numId="23">
    <w:abstractNumId w:val="11"/>
  </w:num>
  <w:num w:numId="24">
    <w:abstractNumId w:val="23"/>
  </w:num>
  <w:num w:numId="25">
    <w:abstractNumId w:val="18"/>
  </w:num>
  <w:num w:numId="26">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ilton, Lauren">
    <w15:presenceInfo w15:providerId="AD" w15:userId="S::ltilton@richmond.edu::ff919f32-9b8a-4abb-86bb-b9387e111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CF6"/>
    <w:rsid w:val="000224FC"/>
    <w:rsid w:val="00041674"/>
    <w:rsid w:val="00060C5B"/>
    <w:rsid w:val="00164AC2"/>
    <w:rsid w:val="001937DD"/>
    <w:rsid w:val="001A5487"/>
    <w:rsid w:val="001F70C0"/>
    <w:rsid w:val="00211AB2"/>
    <w:rsid w:val="0021492B"/>
    <w:rsid w:val="002309F5"/>
    <w:rsid w:val="00230A58"/>
    <w:rsid w:val="002377AB"/>
    <w:rsid w:val="002410A9"/>
    <w:rsid w:val="0028114F"/>
    <w:rsid w:val="00291555"/>
    <w:rsid w:val="002B3708"/>
    <w:rsid w:val="002C5E2F"/>
    <w:rsid w:val="002F788E"/>
    <w:rsid w:val="00300EEB"/>
    <w:rsid w:val="00316381"/>
    <w:rsid w:val="003A484C"/>
    <w:rsid w:val="003B1F0C"/>
    <w:rsid w:val="003D0E63"/>
    <w:rsid w:val="003D131C"/>
    <w:rsid w:val="003E0E05"/>
    <w:rsid w:val="003E77B9"/>
    <w:rsid w:val="003F3CDE"/>
    <w:rsid w:val="00406839"/>
    <w:rsid w:val="004203EB"/>
    <w:rsid w:val="00421CA6"/>
    <w:rsid w:val="00435825"/>
    <w:rsid w:val="00435914"/>
    <w:rsid w:val="00446C34"/>
    <w:rsid w:val="00456730"/>
    <w:rsid w:val="0045750E"/>
    <w:rsid w:val="00472B5B"/>
    <w:rsid w:val="00472E18"/>
    <w:rsid w:val="00473C5A"/>
    <w:rsid w:val="00491C51"/>
    <w:rsid w:val="004A4161"/>
    <w:rsid w:val="004D15B6"/>
    <w:rsid w:val="005048DD"/>
    <w:rsid w:val="00543E97"/>
    <w:rsid w:val="00553361"/>
    <w:rsid w:val="00581531"/>
    <w:rsid w:val="005A2803"/>
    <w:rsid w:val="005C1950"/>
    <w:rsid w:val="0061060E"/>
    <w:rsid w:val="00610FC9"/>
    <w:rsid w:val="006211EF"/>
    <w:rsid w:val="006345C7"/>
    <w:rsid w:val="00644B78"/>
    <w:rsid w:val="00651555"/>
    <w:rsid w:val="00655A8C"/>
    <w:rsid w:val="00710CF6"/>
    <w:rsid w:val="00713D9B"/>
    <w:rsid w:val="00714640"/>
    <w:rsid w:val="0071509F"/>
    <w:rsid w:val="00726D95"/>
    <w:rsid w:val="00757350"/>
    <w:rsid w:val="00760B08"/>
    <w:rsid w:val="00771474"/>
    <w:rsid w:val="007A5805"/>
    <w:rsid w:val="007B20CF"/>
    <w:rsid w:val="007D4614"/>
    <w:rsid w:val="007E67FF"/>
    <w:rsid w:val="007F5488"/>
    <w:rsid w:val="00820038"/>
    <w:rsid w:val="008421DD"/>
    <w:rsid w:val="00846D11"/>
    <w:rsid w:val="0087610F"/>
    <w:rsid w:val="00880C56"/>
    <w:rsid w:val="00891D9C"/>
    <w:rsid w:val="008A18BA"/>
    <w:rsid w:val="008B17F5"/>
    <w:rsid w:val="008C0A32"/>
    <w:rsid w:val="009018EF"/>
    <w:rsid w:val="009261B8"/>
    <w:rsid w:val="0093634A"/>
    <w:rsid w:val="00955687"/>
    <w:rsid w:val="00960335"/>
    <w:rsid w:val="00963B00"/>
    <w:rsid w:val="009832B7"/>
    <w:rsid w:val="00996ABC"/>
    <w:rsid w:val="009C0220"/>
    <w:rsid w:val="009E3590"/>
    <w:rsid w:val="009F6444"/>
    <w:rsid w:val="00A37F8D"/>
    <w:rsid w:val="00A5394F"/>
    <w:rsid w:val="00A54A87"/>
    <w:rsid w:val="00A86B2E"/>
    <w:rsid w:val="00A93D24"/>
    <w:rsid w:val="00AC4D48"/>
    <w:rsid w:val="00AD6D3C"/>
    <w:rsid w:val="00B46E38"/>
    <w:rsid w:val="00B67078"/>
    <w:rsid w:val="00B67754"/>
    <w:rsid w:val="00B727E1"/>
    <w:rsid w:val="00B80716"/>
    <w:rsid w:val="00BA5608"/>
    <w:rsid w:val="00C17E3D"/>
    <w:rsid w:val="00C43D5F"/>
    <w:rsid w:val="00C46700"/>
    <w:rsid w:val="00C479E0"/>
    <w:rsid w:val="00C6187C"/>
    <w:rsid w:val="00C7055F"/>
    <w:rsid w:val="00C770E9"/>
    <w:rsid w:val="00CF38AB"/>
    <w:rsid w:val="00CF3DB4"/>
    <w:rsid w:val="00D269FA"/>
    <w:rsid w:val="00D539B2"/>
    <w:rsid w:val="00D67137"/>
    <w:rsid w:val="00D912B2"/>
    <w:rsid w:val="00DB3AD0"/>
    <w:rsid w:val="00DE2A1F"/>
    <w:rsid w:val="00DE3A9C"/>
    <w:rsid w:val="00DE6797"/>
    <w:rsid w:val="00E17C0B"/>
    <w:rsid w:val="00E372EA"/>
    <w:rsid w:val="00E37676"/>
    <w:rsid w:val="00E75577"/>
    <w:rsid w:val="00E87686"/>
    <w:rsid w:val="00EC4D3C"/>
    <w:rsid w:val="00EE7BA9"/>
    <w:rsid w:val="00F03050"/>
    <w:rsid w:val="00F14152"/>
    <w:rsid w:val="00F33677"/>
    <w:rsid w:val="00F47F4B"/>
    <w:rsid w:val="00F61BDF"/>
    <w:rsid w:val="00F6258A"/>
    <w:rsid w:val="00F74CEF"/>
    <w:rsid w:val="00F76D8B"/>
    <w:rsid w:val="00F96833"/>
    <w:rsid w:val="00F96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3433"/>
  <w15:chartTrackingRefBased/>
  <w15:docId w15:val="{75743B54-6C90-4A63-98D1-F127DE05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C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C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0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1B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C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C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10CF6"/>
    <w:pPr>
      <w:ind w:left="720"/>
      <w:contextualSpacing/>
    </w:pPr>
  </w:style>
  <w:style w:type="character" w:customStyle="1" w:styleId="Heading3Char">
    <w:name w:val="Heading 3 Char"/>
    <w:basedOn w:val="DefaultParagraphFont"/>
    <w:link w:val="Heading3"/>
    <w:uiPriority w:val="9"/>
    <w:rsid w:val="00710CF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0A58"/>
    <w:rPr>
      <w:color w:val="0563C1" w:themeColor="hyperlink"/>
      <w:u w:val="single"/>
    </w:rPr>
  </w:style>
  <w:style w:type="character" w:styleId="CommentReference">
    <w:name w:val="annotation reference"/>
    <w:basedOn w:val="DefaultParagraphFont"/>
    <w:uiPriority w:val="99"/>
    <w:semiHidden/>
    <w:unhideWhenUsed/>
    <w:rsid w:val="00230A58"/>
    <w:rPr>
      <w:sz w:val="16"/>
      <w:szCs w:val="16"/>
    </w:rPr>
  </w:style>
  <w:style w:type="paragraph" w:styleId="CommentText">
    <w:name w:val="annotation text"/>
    <w:basedOn w:val="Normal"/>
    <w:link w:val="CommentTextChar"/>
    <w:uiPriority w:val="99"/>
    <w:semiHidden/>
    <w:unhideWhenUsed/>
    <w:rsid w:val="00230A58"/>
    <w:pPr>
      <w:spacing w:line="240" w:lineRule="auto"/>
    </w:pPr>
    <w:rPr>
      <w:sz w:val="20"/>
      <w:szCs w:val="20"/>
    </w:rPr>
  </w:style>
  <w:style w:type="character" w:customStyle="1" w:styleId="CommentTextChar">
    <w:name w:val="Comment Text Char"/>
    <w:basedOn w:val="DefaultParagraphFont"/>
    <w:link w:val="CommentText"/>
    <w:uiPriority w:val="99"/>
    <w:semiHidden/>
    <w:rsid w:val="00230A58"/>
    <w:rPr>
      <w:sz w:val="20"/>
      <w:szCs w:val="20"/>
    </w:rPr>
  </w:style>
  <w:style w:type="paragraph" w:styleId="CommentSubject">
    <w:name w:val="annotation subject"/>
    <w:basedOn w:val="CommentText"/>
    <w:next w:val="CommentText"/>
    <w:link w:val="CommentSubjectChar"/>
    <w:uiPriority w:val="99"/>
    <w:semiHidden/>
    <w:unhideWhenUsed/>
    <w:rsid w:val="00230A58"/>
    <w:rPr>
      <w:b/>
      <w:bCs/>
    </w:rPr>
  </w:style>
  <w:style w:type="character" w:customStyle="1" w:styleId="CommentSubjectChar">
    <w:name w:val="Comment Subject Char"/>
    <w:basedOn w:val="CommentTextChar"/>
    <w:link w:val="CommentSubject"/>
    <w:uiPriority w:val="99"/>
    <w:semiHidden/>
    <w:rsid w:val="00230A58"/>
    <w:rPr>
      <w:b/>
      <w:bCs/>
      <w:sz w:val="20"/>
      <w:szCs w:val="20"/>
    </w:rPr>
  </w:style>
  <w:style w:type="paragraph" w:styleId="BalloonText">
    <w:name w:val="Balloon Text"/>
    <w:basedOn w:val="Normal"/>
    <w:link w:val="BalloonTextChar"/>
    <w:uiPriority w:val="99"/>
    <w:semiHidden/>
    <w:unhideWhenUsed/>
    <w:rsid w:val="00230A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A58"/>
    <w:rPr>
      <w:rFonts w:ascii="Segoe UI" w:hAnsi="Segoe UI" w:cs="Segoe UI"/>
      <w:sz w:val="18"/>
      <w:szCs w:val="18"/>
    </w:rPr>
  </w:style>
  <w:style w:type="character" w:customStyle="1" w:styleId="Heading4Char">
    <w:name w:val="Heading 4 Char"/>
    <w:basedOn w:val="DefaultParagraphFont"/>
    <w:link w:val="Heading4"/>
    <w:uiPriority w:val="9"/>
    <w:rsid w:val="00F61BDF"/>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A4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84C"/>
  </w:style>
  <w:style w:type="paragraph" w:styleId="Footer">
    <w:name w:val="footer"/>
    <w:basedOn w:val="Normal"/>
    <w:link w:val="FooterChar"/>
    <w:uiPriority w:val="99"/>
    <w:unhideWhenUsed/>
    <w:rsid w:val="003A4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84C"/>
  </w:style>
  <w:style w:type="table" w:styleId="TableGrid">
    <w:name w:val="Table Grid"/>
    <w:basedOn w:val="TableNormal"/>
    <w:uiPriority w:val="39"/>
    <w:rsid w:val="00C77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410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C-Labs@loc.gov"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ame@loc.gov"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9"/>
        <w:category>
          <w:name w:val="General"/>
          <w:gallery w:val="placeholder"/>
        </w:category>
        <w:types>
          <w:type w:val="bbPlcHdr"/>
        </w:types>
        <w:behaviors>
          <w:behavior w:val="content"/>
        </w:behaviors>
        <w:guid w:val="{027D25F5-E0CD-4FB8-A36E-DAB923C3444D}"/>
      </w:docPartPr>
      <w:docPartBody>
        <w:p w:rsidR="00A96325" w:rsidRDefault="00B463EF">
          <w:r w:rsidRPr="00C472A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3EF"/>
    <w:rsid w:val="00845ABA"/>
    <w:rsid w:val="00A96325"/>
    <w:rsid w:val="00B46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3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718AB-770D-46A5-BFA1-0237A57D2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Library of Congress</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Dorsey</dc:creator>
  <cp:keywords/>
  <dc:description/>
  <cp:lastModifiedBy>Tilton, Lauren</cp:lastModifiedBy>
  <cp:revision>6</cp:revision>
  <dcterms:created xsi:type="dcterms:W3CDTF">2021-07-12T13:10:00Z</dcterms:created>
  <dcterms:modified xsi:type="dcterms:W3CDTF">2021-07-12T16:46:00Z</dcterms:modified>
</cp:coreProperties>
</file>