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97D66" w14:textId="77777777" w:rsidR="00710CF6" w:rsidRDefault="00230A58" w:rsidP="004D15B6">
      <w:pPr>
        <w:pStyle w:val="Heading1"/>
      </w:pPr>
      <w:r>
        <w:t xml:space="preserve">Researcher </w:t>
      </w:r>
      <w:r w:rsidR="00A54A87">
        <w:t xml:space="preserve">Bi-Weekly </w:t>
      </w:r>
      <w:r w:rsidR="00710CF6">
        <w:t xml:space="preserve">Reporting Template </w:t>
      </w:r>
    </w:p>
    <w:p w14:paraId="086C890D" w14:textId="77777777" w:rsidR="00543E97" w:rsidRDefault="003A484C" w:rsidP="003A484C">
      <w:r>
        <w:t>The purpose of this document is to help prompt reflection and capture the progress, barriers, and needs you have as you undertake your project. We’ve included some preferred and suggested prompts in each section below. This document is to be completed every two weeks</w:t>
      </w:r>
      <w:r w:rsidR="00F6258A">
        <w:t xml:space="preserve"> and submitted according to the </w:t>
      </w:r>
      <w:r w:rsidR="00D912B2">
        <w:t>reporting</w:t>
      </w:r>
      <w:r w:rsidR="00F6258A">
        <w:t xml:space="preserve"> schedule</w:t>
      </w:r>
      <w:r>
        <w:t xml:space="preserve">. </w:t>
      </w:r>
    </w:p>
    <w:p w14:paraId="46D266C7" w14:textId="77777777" w:rsidR="003A484C" w:rsidRDefault="00891D9C" w:rsidP="003A484C">
      <w:r>
        <w:t>Please append the filename with the date of submission and your initials (ex: CCHC-Biweekly-Reporting-Template-</w:t>
      </w:r>
      <w:r w:rsidRPr="00891D9C">
        <w:rPr>
          <w:b/>
        </w:rPr>
        <w:t>2021-06-01</w:t>
      </w:r>
      <w:r>
        <w:t>-</w:t>
      </w:r>
      <w:r w:rsidRPr="00891D9C">
        <w:rPr>
          <w:b/>
        </w:rPr>
        <w:t>od</w:t>
      </w:r>
      <w:r>
        <w:t xml:space="preserve">.docx). </w:t>
      </w:r>
      <w:r w:rsidR="003A484C">
        <w:t>O</w:t>
      </w:r>
      <w:r w:rsidR="004D15B6">
        <w:t xml:space="preserve">nce completed, please submit to </w:t>
      </w:r>
      <w:hyperlink r:id="rId8" w:history="1">
        <w:r w:rsidR="004D15B6" w:rsidRPr="00214F64">
          <w:rPr>
            <w:rStyle w:val="Hyperlink"/>
            <w:b/>
          </w:rPr>
          <w:t>LC-Labs@loc.gov</w:t>
        </w:r>
      </w:hyperlink>
      <w:r w:rsidR="004D15B6">
        <w:rPr>
          <w:b/>
        </w:rPr>
        <w:t xml:space="preserve"> </w:t>
      </w:r>
      <w:r w:rsidR="004D15B6">
        <w:t xml:space="preserve">and CC Jaime </w:t>
      </w:r>
      <w:r w:rsidR="003A484C">
        <w:t>Mears (</w:t>
      </w:r>
      <w:hyperlink r:id="rId9" w:history="1">
        <w:r w:rsidR="003A484C" w:rsidRPr="00973B1F">
          <w:rPr>
            <w:rStyle w:val="Hyperlink"/>
          </w:rPr>
          <w:t>jame@loc.gov</w:t>
        </w:r>
      </w:hyperlink>
      <w:r w:rsidR="003A484C">
        <w:rPr>
          <w:rStyle w:val="Hyperlink"/>
        </w:rPr>
        <w:t>)</w:t>
      </w:r>
      <w:r w:rsidR="003A484C">
        <w:t xml:space="preserve">. </w:t>
      </w:r>
    </w:p>
    <w:p w14:paraId="10BDBCD5" w14:textId="77777777" w:rsidR="003A484C" w:rsidRPr="004D15B6" w:rsidRDefault="003A484C" w:rsidP="00230A58">
      <w:pPr>
        <w:rPr>
          <w:b/>
        </w:rPr>
      </w:pPr>
      <w:r w:rsidRPr="004D15B6">
        <w:rPr>
          <w:b/>
        </w:rPr>
        <w:t xml:space="preserve">Name: </w:t>
      </w:r>
    </w:p>
    <w:p w14:paraId="5A01F75E" w14:textId="30DB8A61" w:rsidR="00F6258A" w:rsidRDefault="003A484C" w:rsidP="00230A58">
      <w:pPr>
        <w:rPr>
          <w:b/>
        </w:rPr>
      </w:pPr>
      <w:r w:rsidRPr="004D15B6">
        <w:rPr>
          <w:b/>
        </w:rPr>
        <w:t xml:space="preserve">Reporting Period: </w:t>
      </w:r>
      <w:sdt>
        <w:sdtPr>
          <w:rPr>
            <w:b/>
          </w:rPr>
          <w:id w:val="829021742"/>
          <w:placeholder>
            <w:docPart w:val="DefaultPlaceholder_-1854013439"/>
          </w:placeholder>
          <w:dropDownList>
            <w:listItem w:value="Choose an item."/>
            <w:listItem w:displayText="1: 5/31/2021-6/11/2021" w:value="1: 5/31/2021-6/11/2021"/>
            <w:listItem w:displayText="2: 6/14/2021-6/25/2021" w:value="2: 6/14/2021-6/25/2021"/>
            <w:listItem w:displayText="3: 6/28/2021-7/9/2021" w:value="3: 6/28/2021-7/9/2021"/>
            <w:listItem w:displayText="4: 7/12/2021-7/23/2021" w:value="4: 7/12/2021-7/23/2021"/>
            <w:listItem w:displayText="5: 7/26/2021-8/6/2021" w:value="5: 7/26/2021-8/6/2021"/>
            <w:listItem w:displayText="6: 8/9/2021-8/20/2021" w:value="6: 8/9/2021-8/20/2021"/>
            <w:listItem w:displayText="7: 8/23/2021-9/3/2021" w:value="7: 8/23/2021-9/3/2021"/>
            <w:listItem w:displayText="8: 9/6/2021-9/17/2021" w:value="8: 9/6/2021-9/17/2021"/>
            <w:listItem w:displayText="9: 9/20/2021-10/1/2021" w:value="9: 9/20/2021-10/1/2021"/>
            <w:listItem w:displayText="10: 10/4/2021-10/15/2021" w:value="10: 10/4/2021-10/15/2021"/>
            <w:listItem w:displayText="11: 10/18/2021-10/29/2021" w:value="11: 10/18/2021-10/29/2021"/>
            <w:listItem w:displayText="12: 11/1/2021-11/12/2021" w:value="12: 11/1/2021-11/12/2021"/>
            <w:listItem w:displayText="13: 11/15/2021-11/26/2021" w:value="13: 11/15/2021-11/26/2021"/>
            <w:listItem w:displayText="14: 11/29/2021-12/10/2021" w:value="14: 11/29/2021-12/10/2021"/>
            <w:listItem w:displayText="15: 12/13/2021-12/24/2021" w:value="15: 12/13/2021-12/24/2021"/>
            <w:listItem w:displayText="16: 12/27/2021-1/7/2022" w:value="16: 12/27/2021-1/7/2022"/>
          </w:dropDownList>
        </w:sdtPr>
        <w:sdtEndPr/>
        <w:sdtContent>
          <w:ins w:id="0" w:author="Tilton, Lauren" w:date="2021-09-14T09:46:00Z">
            <w:r w:rsidR="00AE7535">
              <w:rPr>
                <w:b/>
              </w:rPr>
              <w:t>5: 7/26/2021-8/6/2021</w:t>
            </w:r>
          </w:ins>
        </w:sdtContent>
      </w:sdt>
    </w:p>
    <w:p w14:paraId="187BAFA3" w14:textId="77777777" w:rsidR="003A484C" w:rsidRPr="004D15B6" w:rsidRDefault="003A484C" w:rsidP="00230A58">
      <w:pPr>
        <w:rPr>
          <w:b/>
        </w:rPr>
      </w:pPr>
    </w:p>
    <w:p w14:paraId="5C0DB590" w14:textId="77777777" w:rsidR="0087610F" w:rsidRDefault="0087610F" w:rsidP="004D15B6">
      <w:pPr>
        <w:pStyle w:val="Heading3"/>
      </w:pPr>
      <w:r>
        <w:t>No Work Completed</w:t>
      </w:r>
    </w:p>
    <w:p w14:paraId="14FB3BBE" w14:textId="187B8DDC" w:rsidR="0087610F" w:rsidRPr="004D15B6" w:rsidRDefault="00581531">
      <w:pPr>
        <w:rPr>
          <w:i/>
        </w:rPr>
      </w:pPr>
      <w:r>
        <w:t xml:space="preserve">We anticipate that there may be periods in your project during which you make little progress. In this situation, we ask you to check the “Nothing to report” box. After the “Reason” prompt below, please briefly indicate why there was nothing to report. Where possible, we’d still like to learn more about the reasons behind any unexpected events or barriers you encounter. You can share additional details in the “Obstacles/Needs” section before submitting this report.  </w:t>
      </w:r>
    </w:p>
    <w:p w14:paraId="052FA71E" w14:textId="77777777" w:rsidR="004D15B6" w:rsidRDefault="00107DBC">
      <w:sdt>
        <w:sdtPr>
          <w:id w:val="1360013964"/>
          <w14:checkbox>
            <w14:checked w14:val="0"/>
            <w14:checkedState w14:val="2612" w14:font="MS Gothic"/>
            <w14:uncheckedState w14:val="2610" w14:font="MS Gothic"/>
          </w14:checkbox>
        </w:sdtPr>
        <w:sdtEndPr/>
        <w:sdtContent>
          <w:r w:rsidR="00C17E3D">
            <w:rPr>
              <w:rFonts w:ascii="MS Gothic" w:eastAsia="MS Gothic" w:hAnsi="MS Gothic" w:hint="eastAsia"/>
            </w:rPr>
            <w:t>☐</w:t>
          </w:r>
        </w:sdtContent>
      </w:sdt>
      <w:r w:rsidR="00C17E3D">
        <w:t xml:space="preserve"> No</w:t>
      </w:r>
      <w:r w:rsidR="004D15B6">
        <w:t>thing to report</w:t>
      </w:r>
    </w:p>
    <w:p w14:paraId="550D3512" w14:textId="3C3E560A" w:rsidR="00581531" w:rsidRDefault="00581531">
      <w:r>
        <w:t>Reason:</w:t>
      </w:r>
    </w:p>
    <w:p w14:paraId="5725416D" w14:textId="77777777" w:rsidR="00543E97" w:rsidRDefault="00543E97"/>
    <w:p w14:paraId="4B4BD487" w14:textId="77777777" w:rsidR="004D15B6" w:rsidRPr="004D15B6" w:rsidRDefault="004D15B6">
      <w:pPr>
        <w:rPr>
          <w:sz w:val="10"/>
        </w:rPr>
      </w:pPr>
    </w:p>
    <w:p w14:paraId="37252865" w14:textId="77777777" w:rsidR="003A484C" w:rsidRPr="004D15B6" w:rsidRDefault="003A484C">
      <w:pPr>
        <w:rPr>
          <w:sz w:val="6"/>
        </w:rPr>
      </w:pPr>
    </w:p>
    <w:p w14:paraId="278B6D01" w14:textId="77777777" w:rsidR="00710CF6" w:rsidRDefault="00230A58" w:rsidP="00710CF6">
      <w:pPr>
        <w:pStyle w:val="Heading3"/>
      </w:pPr>
      <w:r>
        <w:t xml:space="preserve">Activity and </w:t>
      </w:r>
      <w:r w:rsidR="00710CF6">
        <w:t>Progress</w:t>
      </w:r>
    </w:p>
    <w:p w14:paraId="2AE18FB0" w14:textId="20488C95" w:rsidR="00230A58" w:rsidRPr="004D15B6" w:rsidRDefault="00230A58" w:rsidP="00230A58">
      <w:pPr>
        <w:rPr>
          <w:i/>
        </w:rPr>
      </w:pPr>
      <w:r w:rsidRPr="004D15B6">
        <w:rPr>
          <w:i/>
        </w:rPr>
        <w:t xml:space="preserve">We’d like to hear about your progress over the last </w:t>
      </w:r>
      <w:r w:rsidR="00581531">
        <w:rPr>
          <w:i/>
        </w:rPr>
        <w:t>couple of</w:t>
      </w:r>
      <w:r w:rsidRPr="004D15B6">
        <w:rPr>
          <w:i/>
        </w:rPr>
        <w:t xml:space="preserve"> weeks. Please feel free to expand on the questions below.</w:t>
      </w:r>
    </w:p>
    <w:p w14:paraId="2A5221FD" w14:textId="77777777" w:rsidR="00F47F4B" w:rsidRDefault="00C46700">
      <w:pPr>
        <w:pStyle w:val="ListParagraph"/>
        <w:numPr>
          <w:ilvl w:val="0"/>
          <w:numId w:val="11"/>
        </w:numPr>
        <w:rPr>
          <w:b/>
        </w:rPr>
      </w:pPr>
      <w:r w:rsidRPr="004D15B6">
        <w:rPr>
          <w:b/>
        </w:rPr>
        <w:t xml:space="preserve">What did you and your team </w:t>
      </w:r>
      <w:r w:rsidR="004A4161" w:rsidRPr="004D15B6">
        <w:rPr>
          <w:b/>
        </w:rPr>
        <w:t>work on</w:t>
      </w:r>
      <w:r w:rsidR="00EE7BA9" w:rsidRPr="004D15B6">
        <w:rPr>
          <w:b/>
        </w:rPr>
        <w:t xml:space="preserve"> over the last two weeks</w:t>
      </w:r>
      <w:r w:rsidR="004A4161" w:rsidRPr="004D15B6">
        <w:rPr>
          <w:b/>
        </w:rPr>
        <w:t>? Why?</w:t>
      </w:r>
    </w:p>
    <w:p w14:paraId="2BEEB297" w14:textId="060DBCD4" w:rsidR="00F47F4B" w:rsidRPr="004D15B6" w:rsidRDefault="00553361" w:rsidP="004D15B6">
      <w:pPr>
        <w:pStyle w:val="ListParagraph"/>
        <w:rPr>
          <w:b/>
          <w:sz w:val="20"/>
        </w:rPr>
      </w:pPr>
      <w:r w:rsidRPr="004D15B6">
        <w:rPr>
          <w:i/>
          <w:sz w:val="20"/>
        </w:rPr>
        <w:t xml:space="preserve">We’d love to hear about </w:t>
      </w:r>
      <w:r w:rsidR="00421CA6">
        <w:rPr>
          <w:i/>
          <w:sz w:val="20"/>
        </w:rPr>
        <w:t xml:space="preserve">your decision-making, </w:t>
      </w:r>
      <w:r w:rsidRPr="004D15B6">
        <w:rPr>
          <w:i/>
          <w:sz w:val="20"/>
        </w:rPr>
        <w:t>the technologies (</w:t>
      </w:r>
      <w:proofErr w:type="spellStart"/>
      <w:r w:rsidRPr="004D15B6">
        <w:rPr>
          <w:i/>
          <w:sz w:val="20"/>
        </w:rPr>
        <w:t>ie</w:t>
      </w:r>
      <w:proofErr w:type="spellEnd"/>
      <w:r w:rsidRPr="004D15B6">
        <w:rPr>
          <w:i/>
          <w:sz w:val="20"/>
        </w:rPr>
        <w:t>. cloud services, hardware, and software) you’ve been using</w:t>
      </w:r>
      <w:r w:rsidR="00EC4D3C">
        <w:rPr>
          <w:i/>
          <w:sz w:val="20"/>
        </w:rPr>
        <w:t xml:space="preserve">, why you’ve adopted them, modifications or hacks you’ve had to create, </w:t>
      </w:r>
      <w:r w:rsidR="00421CA6">
        <w:rPr>
          <w:i/>
          <w:sz w:val="20"/>
        </w:rPr>
        <w:t xml:space="preserve">prototyping and testing, </w:t>
      </w:r>
      <w:r>
        <w:rPr>
          <w:i/>
          <w:sz w:val="20"/>
        </w:rPr>
        <w:t>and anything you’d like to share abou</w:t>
      </w:r>
      <w:r w:rsidRPr="004D15B6">
        <w:rPr>
          <w:i/>
          <w:sz w:val="20"/>
        </w:rPr>
        <w:t>t your current in-progress deliverables.</w:t>
      </w:r>
    </w:p>
    <w:p w14:paraId="7F460FDC" w14:textId="7158683A" w:rsidR="0087610F" w:rsidRDefault="0087610F" w:rsidP="004D15B6">
      <w:pPr>
        <w:pStyle w:val="ListParagraph"/>
        <w:rPr>
          <w:ins w:id="1" w:author="Tilton, Lauren" w:date="2021-09-14T09:46:00Z"/>
        </w:rPr>
      </w:pPr>
    </w:p>
    <w:p w14:paraId="67A373BA" w14:textId="7A4EC1FC" w:rsidR="00AE7535" w:rsidRDefault="00AE7535" w:rsidP="004D15B6">
      <w:pPr>
        <w:pStyle w:val="ListParagraph"/>
      </w:pPr>
      <w:r>
        <w:t xml:space="preserve">We worked on organizing the data into a schema.  The schema includes photo metadata from the LOC and selecting which attributes from the computer vision algorithms to include.    </w:t>
      </w:r>
    </w:p>
    <w:p w14:paraId="5E99B6CB" w14:textId="77777777" w:rsidR="00AE7535" w:rsidRDefault="00AE7535" w:rsidP="004D15B6">
      <w:pPr>
        <w:pStyle w:val="ListParagraph"/>
      </w:pPr>
    </w:p>
    <w:p w14:paraId="3DDB764A" w14:textId="6250E73A" w:rsidR="003E77B9" w:rsidRDefault="00164AC2">
      <w:pPr>
        <w:pStyle w:val="ListParagraph"/>
        <w:numPr>
          <w:ilvl w:val="0"/>
          <w:numId w:val="11"/>
        </w:numPr>
        <w:rPr>
          <w:b/>
        </w:rPr>
      </w:pPr>
      <w:r w:rsidRPr="004D15B6">
        <w:rPr>
          <w:b/>
        </w:rPr>
        <w:t>What are your plans for the next two weeks? Wh</w:t>
      </w:r>
      <w:r w:rsidR="00EC4D3C">
        <w:rPr>
          <w:b/>
        </w:rPr>
        <w:t>at excites you about those plans?</w:t>
      </w:r>
    </w:p>
    <w:p w14:paraId="54C38F9C" w14:textId="23F09573" w:rsidR="00B119CB" w:rsidRPr="00B119CB" w:rsidRDefault="00B119CB" w:rsidP="00B119CB">
      <w:pPr>
        <w:ind w:left="720"/>
        <w:rPr>
          <w:bCs/>
        </w:rPr>
      </w:pPr>
      <w:r w:rsidRPr="00B119CB">
        <w:rPr>
          <w:bCs/>
        </w:rPr>
        <w:t xml:space="preserve">We are working on </w:t>
      </w:r>
      <w:r>
        <w:rPr>
          <w:bCs/>
        </w:rPr>
        <w:t xml:space="preserve">checking out the API again to see if we can get some other metadata with the FSA based on the conversation about the API with the LOC team. We also will see if we can get started on prototyping the visualizer! </w:t>
      </w:r>
    </w:p>
    <w:p w14:paraId="2755C907" w14:textId="77777777" w:rsidR="003E77B9" w:rsidRPr="004D15B6" w:rsidRDefault="003E77B9" w:rsidP="00B119CB">
      <w:pPr>
        <w:rPr>
          <w:b/>
          <w:sz w:val="8"/>
        </w:rPr>
      </w:pPr>
    </w:p>
    <w:p w14:paraId="210DEAB6" w14:textId="77777777" w:rsidR="00AC4D48" w:rsidRDefault="00AC4D48" w:rsidP="00AC4D48">
      <w:pPr>
        <w:pStyle w:val="Heading3"/>
      </w:pPr>
      <w:r>
        <w:t>Obstacles/Needs</w:t>
      </w:r>
    </w:p>
    <w:p w14:paraId="2DF20170" w14:textId="77777777" w:rsidR="00AC4D48" w:rsidRPr="004D15B6" w:rsidRDefault="00164AC2">
      <w:pPr>
        <w:pStyle w:val="ListParagraph"/>
        <w:numPr>
          <w:ilvl w:val="0"/>
          <w:numId w:val="11"/>
        </w:numPr>
        <w:rPr>
          <w:b/>
        </w:rPr>
      </w:pPr>
      <w:r w:rsidRPr="004D15B6">
        <w:rPr>
          <w:b/>
        </w:rPr>
        <w:t>What barriers</w:t>
      </w:r>
      <w:r w:rsidR="00F47F4B">
        <w:rPr>
          <w:b/>
        </w:rPr>
        <w:t>, if any,</w:t>
      </w:r>
      <w:r w:rsidRPr="004D15B6">
        <w:rPr>
          <w:b/>
        </w:rPr>
        <w:t xml:space="preserve"> have you </w:t>
      </w:r>
      <w:r w:rsidR="00AC4D48" w:rsidRPr="004D15B6">
        <w:rPr>
          <w:b/>
        </w:rPr>
        <w:t>encountered over the past two weeks</w:t>
      </w:r>
      <w:r w:rsidRPr="004D15B6">
        <w:rPr>
          <w:b/>
        </w:rPr>
        <w:t>?</w:t>
      </w:r>
      <w:r w:rsidR="00AC4D48" w:rsidRPr="004D15B6">
        <w:rPr>
          <w:b/>
        </w:rPr>
        <w:t xml:space="preserve"> Were these barriers expected?</w:t>
      </w:r>
    </w:p>
    <w:p w14:paraId="382DFDCE" w14:textId="77777777" w:rsidR="00164AC2" w:rsidRPr="004D15B6" w:rsidRDefault="00164AC2" w:rsidP="004D15B6">
      <w:pPr>
        <w:pStyle w:val="ListParagraph"/>
        <w:rPr>
          <w:i/>
          <w:sz w:val="20"/>
        </w:rPr>
      </w:pPr>
      <w:r w:rsidRPr="004D15B6">
        <w:rPr>
          <w:i/>
          <w:sz w:val="20"/>
        </w:rPr>
        <w:t>Examples: unexpected costs; API limitations; organiz</w:t>
      </w:r>
      <w:r w:rsidR="001F70C0" w:rsidRPr="004D15B6">
        <w:rPr>
          <w:i/>
          <w:sz w:val="20"/>
        </w:rPr>
        <w:t>ational barriers; data issues; technical gaps or challenges; collections knowledge.</w:t>
      </w:r>
    </w:p>
    <w:p w14:paraId="576E92B0" w14:textId="3A74E180" w:rsidR="00164AC2" w:rsidRDefault="00164AC2" w:rsidP="004D15B6">
      <w:pPr>
        <w:pStyle w:val="ListParagraph"/>
        <w:rPr>
          <w:ins w:id="2" w:author="Tilton, Lauren" w:date="2021-09-14T09:48:00Z"/>
          <w:i/>
        </w:rPr>
      </w:pPr>
    </w:p>
    <w:p w14:paraId="30FBB634" w14:textId="6960948B" w:rsidR="00AE7535" w:rsidRPr="00AE7535" w:rsidRDefault="00AE7535" w:rsidP="00AE7535">
      <w:pPr>
        <w:pStyle w:val="ListParagraph"/>
        <w:rPr>
          <w:iCs/>
        </w:rPr>
      </w:pPr>
      <w:r>
        <w:rPr>
          <w:iCs/>
        </w:rPr>
        <w:lastRenderedPageBreak/>
        <w:t xml:space="preserve">A challenge for building a schema is that the results from </w:t>
      </w:r>
      <w:proofErr w:type="spellStart"/>
      <w:r>
        <w:rPr>
          <w:iCs/>
        </w:rPr>
        <w:t>Detectron</w:t>
      </w:r>
      <w:proofErr w:type="spellEnd"/>
      <w:r>
        <w:rPr>
          <w:iCs/>
        </w:rPr>
        <w:t xml:space="preserve">, which was the main CV framework that we used, come back as a certain kind </w:t>
      </w:r>
      <w:proofErr w:type="spellStart"/>
      <w:r>
        <w:rPr>
          <w:iCs/>
        </w:rPr>
        <w:t>Detectron</w:t>
      </w:r>
      <w:proofErr w:type="spellEnd"/>
      <w:r>
        <w:rPr>
          <w:iCs/>
        </w:rPr>
        <w:t xml:space="preserve"> object (like a python object). The objects are by type of algorithm. So, we needed to take the results from each algorithm (</w:t>
      </w:r>
      <w:proofErr w:type="gramStart"/>
      <w:r>
        <w:rPr>
          <w:iCs/>
        </w:rPr>
        <w:t>i.e.</w:t>
      </w:r>
      <w:proofErr w:type="gramEnd"/>
      <w:r>
        <w:rPr>
          <w:iCs/>
        </w:rPr>
        <w:t xml:space="preserve"> faces or </w:t>
      </w:r>
      <w:r w:rsidR="00370FC6">
        <w:rPr>
          <w:iCs/>
        </w:rPr>
        <w:t>objects</w:t>
      </w:r>
      <w:r>
        <w:rPr>
          <w:iCs/>
        </w:rPr>
        <w:t>) and attach them to each photo. So, we create a metadata schema in JSON to attach each algorithms</w:t>
      </w:r>
      <w:ins w:id="3" w:author="Tilton, Lauren" w:date="2021-09-14T10:58:00Z">
        <w:r w:rsidR="00370FC6">
          <w:rPr>
            <w:iCs/>
          </w:rPr>
          <w:t xml:space="preserve">’ </w:t>
        </w:r>
      </w:ins>
      <w:r>
        <w:rPr>
          <w:iCs/>
        </w:rPr>
        <w:t>results to a single photo. We worked to standardize the results in</w:t>
      </w:r>
      <w:r w:rsidR="00370FC6">
        <w:rPr>
          <w:iCs/>
        </w:rPr>
        <w:t>.</w:t>
      </w:r>
      <w:r>
        <w:rPr>
          <w:iCs/>
        </w:rPr>
        <w:t xml:space="preserve">  </w:t>
      </w:r>
      <w:proofErr w:type="gramStart"/>
      <w:r w:rsidRPr="00AE7535">
        <w:rPr>
          <w:iCs/>
        </w:rPr>
        <w:t>We</w:t>
      </w:r>
      <w:proofErr w:type="gramEnd"/>
      <w:r w:rsidRPr="00AE7535">
        <w:rPr>
          <w:iCs/>
        </w:rPr>
        <w:t xml:space="preserve"> then worked to simplify the results from each algorithm so the format was the same. </w:t>
      </w:r>
      <w:r w:rsidR="00370FC6" w:rsidRPr="00AE7535">
        <w:rPr>
          <w:iCs/>
        </w:rPr>
        <w:t>So,</w:t>
      </w:r>
      <w:r w:rsidRPr="00AE7535">
        <w:rPr>
          <w:iCs/>
        </w:rPr>
        <w:t xml:space="preserve"> each algorithm is represented with a bounding box and confidence score for each photo. </w:t>
      </w:r>
    </w:p>
    <w:p w14:paraId="178D2B45" w14:textId="77777777" w:rsidR="00AE7535" w:rsidRPr="004D15B6" w:rsidRDefault="00AE7535" w:rsidP="004D15B6">
      <w:pPr>
        <w:pStyle w:val="ListParagraph"/>
        <w:rPr>
          <w:i/>
        </w:rPr>
      </w:pPr>
    </w:p>
    <w:p w14:paraId="47FE5562" w14:textId="77777777" w:rsidR="008C0A32" w:rsidRPr="004D15B6" w:rsidRDefault="00F47F4B">
      <w:pPr>
        <w:pStyle w:val="ListParagraph"/>
        <w:numPr>
          <w:ilvl w:val="0"/>
          <w:numId w:val="11"/>
        </w:numPr>
        <w:rPr>
          <w:b/>
        </w:rPr>
      </w:pPr>
      <w:r>
        <w:rPr>
          <w:b/>
        </w:rPr>
        <w:t>What would</w:t>
      </w:r>
      <w:r w:rsidR="008C0A32" w:rsidRPr="004D15B6">
        <w:rPr>
          <w:b/>
        </w:rPr>
        <w:t xml:space="preserve"> resolve these barriers</w:t>
      </w:r>
      <w:r>
        <w:rPr>
          <w:b/>
        </w:rPr>
        <w:t xml:space="preserve"> (</w:t>
      </w:r>
      <w:r w:rsidR="008C0A32" w:rsidRPr="004D15B6">
        <w:rPr>
          <w:b/>
        </w:rPr>
        <w:t>or would have resolved them, in retrospect)?</w:t>
      </w:r>
    </w:p>
    <w:p w14:paraId="031E7C94" w14:textId="77777777" w:rsidR="00164AC2" w:rsidRPr="004D15B6" w:rsidRDefault="00164AC2" w:rsidP="004D15B6">
      <w:pPr>
        <w:pStyle w:val="ListParagraph"/>
        <w:rPr>
          <w:i/>
          <w:sz w:val="20"/>
        </w:rPr>
      </w:pPr>
      <w:r w:rsidRPr="004D15B6">
        <w:rPr>
          <w:i/>
          <w:sz w:val="20"/>
        </w:rPr>
        <w:t>We’d love to know what you need help with! This is an opportunity for LC staff to learn from you about how to best support this work going forward.</w:t>
      </w:r>
    </w:p>
    <w:p w14:paraId="439DE36D" w14:textId="1B6BBBA5" w:rsidR="00164AC2" w:rsidRDefault="00164AC2" w:rsidP="004D15B6">
      <w:pPr>
        <w:pStyle w:val="ListParagraph"/>
        <w:rPr>
          <w:i/>
        </w:rPr>
      </w:pPr>
    </w:p>
    <w:p w14:paraId="0F0A58F9" w14:textId="405C877E" w:rsidR="00AE7535" w:rsidRPr="00AE7535" w:rsidRDefault="00AE7535" w:rsidP="004D15B6">
      <w:pPr>
        <w:pStyle w:val="ListParagraph"/>
        <w:rPr>
          <w:iCs/>
        </w:rPr>
      </w:pPr>
      <w:r>
        <w:rPr>
          <w:iCs/>
        </w:rPr>
        <w:t>I wouldn’t necessarily call it a barrier. We just had to work through the different components and figure out a clear schema, which we wanted to be relatively human intelligible in the JSON.</w:t>
      </w:r>
    </w:p>
    <w:p w14:paraId="056014EB" w14:textId="77777777" w:rsidR="00AE7535" w:rsidRDefault="00AE7535" w:rsidP="004D15B6">
      <w:pPr>
        <w:pStyle w:val="ListParagraph"/>
        <w:rPr>
          <w:i/>
        </w:rPr>
      </w:pPr>
    </w:p>
    <w:p w14:paraId="1B2AA624" w14:textId="77777777" w:rsidR="00164AC2" w:rsidRPr="004D15B6" w:rsidRDefault="00164AC2" w:rsidP="00164AC2">
      <w:pPr>
        <w:pStyle w:val="ListParagraph"/>
        <w:numPr>
          <w:ilvl w:val="0"/>
          <w:numId w:val="11"/>
        </w:numPr>
        <w:rPr>
          <w:b/>
        </w:rPr>
      </w:pPr>
      <w:r w:rsidRPr="004D15B6">
        <w:rPr>
          <w:b/>
        </w:rPr>
        <w:t>What changes, if any, do you anticipate to your proposed timeline? Why?</w:t>
      </w:r>
    </w:p>
    <w:p w14:paraId="4E347FE1" w14:textId="38C6B262" w:rsidR="004D15B6" w:rsidRDefault="00164AC2" w:rsidP="004D15B6">
      <w:pPr>
        <w:pStyle w:val="ListParagraph"/>
        <w:rPr>
          <w:i/>
          <w:sz w:val="20"/>
        </w:rPr>
      </w:pPr>
      <w:r w:rsidRPr="004D15B6">
        <w:rPr>
          <w:i/>
          <w:sz w:val="20"/>
        </w:rPr>
        <w:t>Do you expect any significant blockers</w:t>
      </w:r>
      <w:r w:rsidR="00E372EA">
        <w:rPr>
          <w:i/>
          <w:sz w:val="20"/>
        </w:rPr>
        <w:t xml:space="preserve"> to your progress</w:t>
      </w:r>
      <w:r w:rsidRPr="004D15B6">
        <w:rPr>
          <w:i/>
          <w:sz w:val="20"/>
        </w:rPr>
        <w:t>?</w:t>
      </w:r>
    </w:p>
    <w:p w14:paraId="39B629A0" w14:textId="1C67B8AB" w:rsidR="00AE7535" w:rsidRDefault="00AE7535" w:rsidP="004D15B6">
      <w:pPr>
        <w:pStyle w:val="ListParagraph"/>
        <w:rPr>
          <w:i/>
          <w:sz w:val="20"/>
        </w:rPr>
      </w:pPr>
    </w:p>
    <w:p w14:paraId="52242DEB" w14:textId="68B8E731" w:rsidR="00AE7535" w:rsidRPr="00AE7535" w:rsidRDefault="00AE7535" w:rsidP="004D15B6">
      <w:pPr>
        <w:pStyle w:val="ListParagraph"/>
        <w:rPr>
          <w:iCs/>
          <w:sz w:val="12"/>
        </w:rPr>
      </w:pPr>
      <w:r>
        <w:rPr>
          <w:iCs/>
          <w:sz w:val="20"/>
        </w:rPr>
        <w:t xml:space="preserve">None </w:t>
      </w:r>
      <w:proofErr w:type="gramStart"/>
      <w:r>
        <w:rPr>
          <w:iCs/>
          <w:sz w:val="20"/>
        </w:rPr>
        <w:t>at the moment</w:t>
      </w:r>
      <w:proofErr w:type="gramEnd"/>
      <w:r>
        <w:rPr>
          <w:iCs/>
          <w:sz w:val="20"/>
        </w:rPr>
        <w:t>.</w:t>
      </w:r>
    </w:p>
    <w:p w14:paraId="4F1ABB8C" w14:textId="77777777" w:rsidR="001F70C0" w:rsidRDefault="001F70C0">
      <w:pPr>
        <w:pStyle w:val="Heading3"/>
      </w:pPr>
      <w:r>
        <w:t>Reflection</w:t>
      </w:r>
    </w:p>
    <w:p w14:paraId="4F99B769" w14:textId="77777777" w:rsidR="001F70C0" w:rsidRDefault="001F70C0" w:rsidP="001F70C0">
      <w:pPr>
        <w:pStyle w:val="ListParagraph"/>
        <w:numPr>
          <w:ilvl w:val="0"/>
          <w:numId w:val="11"/>
        </w:numPr>
        <w:rPr>
          <w:b/>
        </w:rPr>
      </w:pPr>
      <w:r w:rsidRPr="004D15B6">
        <w:rPr>
          <w:b/>
        </w:rPr>
        <w:t>What happened over the last two weeks that was particularly thought-provoking?</w:t>
      </w:r>
    </w:p>
    <w:p w14:paraId="571E10E8" w14:textId="77777777" w:rsidR="0087610F" w:rsidRDefault="001F70C0" w:rsidP="004D15B6">
      <w:pPr>
        <w:pStyle w:val="ListParagraph"/>
        <w:rPr>
          <w:i/>
          <w:sz w:val="20"/>
        </w:rPr>
      </w:pPr>
      <w:r w:rsidRPr="004D15B6">
        <w:rPr>
          <w:i/>
          <w:sz w:val="20"/>
        </w:rPr>
        <w:t>Examples: surprises; places where help from Library staff was critical; incorrect assumptions; things you learned; things that, in retrospect, you wish you’d known.</w:t>
      </w:r>
    </w:p>
    <w:p w14:paraId="377B8559" w14:textId="47637F6F" w:rsidR="00891D9C" w:rsidRDefault="00891D9C" w:rsidP="004D15B6">
      <w:pPr>
        <w:pStyle w:val="ListParagraph"/>
        <w:rPr>
          <w:i/>
          <w:sz w:val="20"/>
        </w:rPr>
      </w:pPr>
    </w:p>
    <w:p w14:paraId="4F1C9E7D" w14:textId="1794D792" w:rsidR="00AE7535" w:rsidRPr="00AE7535" w:rsidRDefault="00AE7535" w:rsidP="004D15B6">
      <w:pPr>
        <w:pStyle w:val="ListParagraph"/>
        <w:rPr>
          <w:iCs/>
          <w:sz w:val="20"/>
        </w:rPr>
      </w:pPr>
      <w:r>
        <w:rPr>
          <w:iCs/>
          <w:sz w:val="20"/>
        </w:rPr>
        <w:t>I think the main part is thinking through the pose algorithms. Still trying to figure out exactly how well they are performing and what they offer.</w:t>
      </w:r>
    </w:p>
    <w:p w14:paraId="46ABCDD6" w14:textId="77777777" w:rsidR="00AE7535" w:rsidRDefault="00AE7535" w:rsidP="004D15B6">
      <w:pPr>
        <w:pStyle w:val="ListParagraph"/>
        <w:rPr>
          <w:i/>
          <w:sz w:val="20"/>
        </w:rPr>
      </w:pPr>
    </w:p>
    <w:p w14:paraId="18B784D8" w14:textId="77777777" w:rsidR="00291555" w:rsidRPr="00D912B2" w:rsidRDefault="001F70C0" w:rsidP="004D15B6">
      <w:pPr>
        <w:pStyle w:val="ListParagraph"/>
        <w:numPr>
          <w:ilvl w:val="0"/>
          <w:numId w:val="11"/>
        </w:numPr>
        <w:rPr>
          <w:b/>
        </w:rPr>
      </w:pPr>
      <w:r>
        <w:rPr>
          <w:b/>
        </w:rPr>
        <w:t>Anything else you’d like to add?</w:t>
      </w:r>
    </w:p>
    <w:sectPr w:rsidR="00291555" w:rsidRPr="00D912B2" w:rsidSect="00F33677">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A27E2" w14:textId="77777777" w:rsidR="00107DBC" w:rsidRDefault="00107DBC" w:rsidP="003A484C">
      <w:pPr>
        <w:spacing w:after="0" w:line="240" w:lineRule="auto"/>
      </w:pPr>
      <w:r>
        <w:separator/>
      </w:r>
    </w:p>
  </w:endnote>
  <w:endnote w:type="continuationSeparator" w:id="0">
    <w:p w14:paraId="24E02B5E" w14:textId="77777777" w:rsidR="00107DBC" w:rsidRDefault="00107DBC" w:rsidP="003A4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B6DF7" w14:textId="77777777" w:rsidR="00107DBC" w:rsidRDefault="00107DBC" w:rsidP="003A484C">
      <w:pPr>
        <w:spacing w:after="0" w:line="240" w:lineRule="auto"/>
      </w:pPr>
      <w:r>
        <w:separator/>
      </w:r>
    </w:p>
  </w:footnote>
  <w:footnote w:type="continuationSeparator" w:id="0">
    <w:p w14:paraId="39CCE09A" w14:textId="77777777" w:rsidR="00107DBC" w:rsidRDefault="00107DBC" w:rsidP="003A4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32122" w14:textId="77777777" w:rsidR="003A484C" w:rsidRDefault="003A484C" w:rsidP="004D15B6">
    <w:pPr>
      <w:pStyle w:val="Heading2"/>
      <w:jc w:val="right"/>
    </w:pPr>
    <w:r>
      <w:t xml:space="preserve">Computing Cultural Heritage in the Cloud </w:t>
    </w:r>
  </w:p>
  <w:p w14:paraId="0B0B0154" w14:textId="77777777" w:rsidR="003A484C" w:rsidRDefault="003A48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D4542"/>
    <w:multiLevelType w:val="hybridMultilevel"/>
    <w:tmpl w:val="4D5A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C7962"/>
    <w:multiLevelType w:val="hybridMultilevel"/>
    <w:tmpl w:val="50B0F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E7F94"/>
    <w:multiLevelType w:val="hybridMultilevel"/>
    <w:tmpl w:val="632AC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A2D5F"/>
    <w:multiLevelType w:val="hybridMultilevel"/>
    <w:tmpl w:val="47B0BC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72F0E"/>
    <w:multiLevelType w:val="hybridMultilevel"/>
    <w:tmpl w:val="EE78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E7D00"/>
    <w:multiLevelType w:val="hybridMultilevel"/>
    <w:tmpl w:val="978EC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C3798"/>
    <w:multiLevelType w:val="hybridMultilevel"/>
    <w:tmpl w:val="EE501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2E4BFD"/>
    <w:multiLevelType w:val="hybridMultilevel"/>
    <w:tmpl w:val="C88C2C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31875"/>
    <w:multiLevelType w:val="hybridMultilevel"/>
    <w:tmpl w:val="E3C8F5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66027"/>
    <w:multiLevelType w:val="hybridMultilevel"/>
    <w:tmpl w:val="26888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527E6"/>
    <w:multiLevelType w:val="hybridMultilevel"/>
    <w:tmpl w:val="BC92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453D1C"/>
    <w:multiLevelType w:val="hybridMultilevel"/>
    <w:tmpl w:val="7E90E8CE"/>
    <w:lvl w:ilvl="0" w:tplc="020E1E94">
      <w:start w:val="1"/>
      <w:numFmt w:val="decimal"/>
      <w:lvlText w:val="(%1)"/>
      <w:lvlJc w:val="left"/>
      <w:pPr>
        <w:ind w:left="1440" w:hanging="57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2" w15:restartNumberingAfterBreak="0">
    <w:nsid w:val="3EE46CA2"/>
    <w:multiLevelType w:val="hybridMultilevel"/>
    <w:tmpl w:val="12B4E074"/>
    <w:lvl w:ilvl="0" w:tplc="3AA2E0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0C4590"/>
    <w:multiLevelType w:val="hybridMultilevel"/>
    <w:tmpl w:val="4A145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5C5014"/>
    <w:multiLevelType w:val="hybridMultilevel"/>
    <w:tmpl w:val="CE1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AA40C0"/>
    <w:multiLevelType w:val="hybridMultilevel"/>
    <w:tmpl w:val="92C2C5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D6185"/>
    <w:multiLevelType w:val="hybridMultilevel"/>
    <w:tmpl w:val="F118D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17205D"/>
    <w:multiLevelType w:val="hybridMultilevel"/>
    <w:tmpl w:val="ABA67C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53C176B"/>
    <w:multiLevelType w:val="hybridMultilevel"/>
    <w:tmpl w:val="283835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57D5D8A"/>
    <w:multiLevelType w:val="hybridMultilevel"/>
    <w:tmpl w:val="76C4D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6E2CC2"/>
    <w:multiLevelType w:val="hybridMultilevel"/>
    <w:tmpl w:val="877C2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563609"/>
    <w:multiLevelType w:val="hybridMultilevel"/>
    <w:tmpl w:val="8E62DA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350272"/>
    <w:multiLevelType w:val="hybridMultilevel"/>
    <w:tmpl w:val="56E64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6D45BC"/>
    <w:multiLevelType w:val="hybridMultilevel"/>
    <w:tmpl w:val="E6225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E6F6F6F"/>
    <w:multiLevelType w:val="hybridMultilevel"/>
    <w:tmpl w:val="94DE9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CBF016A"/>
    <w:multiLevelType w:val="hybridMultilevel"/>
    <w:tmpl w:val="BF5220B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1"/>
  </w:num>
  <w:num w:numId="4">
    <w:abstractNumId w:val="14"/>
  </w:num>
  <w:num w:numId="5">
    <w:abstractNumId w:val="0"/>
  </w:num>
  <w:num w:numId="6">
    <w:abstractNumId w:val="10"/>
  </w:num>
  <w:num w:numId="7">
    <w:abstractNumId w:val="4"/>
  </w:num>
  <w:num w:numId="8">
    <w:abstractNumId w:val="20"/>
  </w:num>
  <w:num w:numId="9">
    <w:abstractNumId w:val="3"/>
  </w:num>
  <w:num w:numId="10">
    <w:abstractNumId w:val="21"/>
  </w:num>
  <w:num w:numId="11">
    <w:abstractNumId w:val="25"/>
  </w:num>
  <w:num w:numId="12">
    <w:abstractNumId w:val="15"/>
  </w:num>
  <w:num w:numId="13">
    <w:abstractNumId w:val="7"/>
  </w:num>
  <w:num w:numId="14">
    <w:abstractNumId w:val="2"/>
  </w:num>
  <w:num w:numId="15">
    <w:abstractNumId w:val="8"/>
  </w:num>
  <w:num w:numId="16">
    <w:abstractNumId w:val="9"/>
  </w:num>
  <w:num w:numId="17">
    <w:abstractNumId w:val="19"/>
  </w:num>
  <w:num w:numId="18">
    <w:abstractNumId w:val="13"/>
  </w:num>
  <w:num w:numId="19">
    <w:abstractNumId w:val="16"/>
  </w:num>
  <w:num w:numId="20">
    <w:abstractNumId w:val="17"/>
  </w:num>
  <w:num w:numId="21">
    <w:abstractNumId w:val="6"/>
  </w:num>
  <w:num w:numId="22">
    <w:abstractNumId w:val="12"/>
  </w:num>
  <w:num w:numId="23">
    <w:abstractNumId w:val="11"/>
  </w:num>
  <w:num w:numId="24">
    <w:abstractNumId w:val="23"/>
  </w:num>
  <w:num w:numId="25">
    <w:abstractNumId w:val="18"/>
  </w:num>
  <w:num w:numId="26">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lton, Lauren">
    <w15:presenceInfo w15:providerId="AD" w15:userId="S::ltilton@richmond.edu::ff919f32-9b8a-4abb-86bb-b9387e111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CF6"/>
    <w:rsid w:val="000224FC"/>
    <w:rsid w:val="00041674"/>
    <w:rsid w:val="00060C5B"/>
    <w:rsid w:val="00107DBC"/>
    <w:rsid w:val="00164AC2"/>
    <w:rsid w:val="001937DD"/>
    <w:rsid w:val="001F70C0"/>
    <w:rsid w:val="00211AB2"/>
    <w:rsid w:val="0021492B"/>
    <w:rsid w:val="002309F5"/>
    <w:rsid w:val="00230A58"/>
    <w:rsid w:val="002377AB"/>
    <w:rsid w:val="002410A9"/>
    <w:rsid w:val="0028114F"/>
    <w:rsid w:val="00291555"/>
    <w:rsid w:val="002C5E2F"/>
    <w:rsid w:val="002F788E"/>
    <w:rsid w:val="00300EEB"/>
    <w:rsid w:val="00370FC6"/>
    <w:rsid w:val="003A484C"/>
    <w:rsid w:val="003B1F0C"/>
    <w:rsid w:val="003D0E63"/>
    <w:rsid w:val="003D131C"/>
    <w:rsid w:val="003E0E05"/>
    <w:rsid w:val="003E77B9"/>
    <w:rsid w:val="003F3CDE"/>
    <w:rsid w:val="00406839"/>
    <w:rsid w:val="004203EB"/>
    <w:rsid w:val="00421CA6"/>
    <w:rsid w:val="00435825"/>
    <w:rsid w:val="00446C34"/>
    <w:rsid w:val="00456730"/>
    <w:rsid w:val="00472B5B"/>
    <w:rsid w:val="00472E18"/>
    <w:rsid w:val="00473C5A"/>
    <w:rsid w:val="00491C51"/>
    <w:rsid w:val="004A4161"/>
    <w:rsid w:val="004D15B6"/>
    <w:rsid w:val="005048DD"/>
    <w:rsid w:val="00543E97"/>
    <w:rsid w:val="00553361"/>
    <w:rsid w:val="00581531"/>
    <w:rsid w:val="005C1950"/>
    <w:rsid w:val="0061060E"/>
    <w:rsid w:val="00610FC9"/>
    <w:rsid w:val="006211EF"/>
    <w:rsid w:val="006345C7"/>
    <w:rsid w:val="00651555"/>
    <w:rsid w:val="00655A8C"/>
    <w:rsid w:val="00710CF6"/>
    <w:rsid w:val="00713D9B"/>
    <w:rsid w:val="00714640"/>
    <w:rsid w:val="0071509F"/>
    <w:rsid w:val="00726D95"/>
    <w:rsid w:val="00757350"/>
    <w:rsid w:val="00760B08"/>
    <w:rsid w:val="00771474"/>
    <w:rsid w:val="007A5805"/>
    <w:rsid w:val="007B20CF"/>
    <w:rsid w:val="007E67FF"/>
    <w:rsid w:val="007F5488"/>
    <w:rsid w:val="00820038"/>
    <w:rsid w:val="008421DD"/>
    <w:rsid w:val="00846D11"/>
    <w:rsid w:val="0087610F"/>
    <w:rsid w:val="00880C56"/>
    <w:rsid w:val="00891D9C"/>
    <w:rsid w:val="008A18BA"/>
    <w:rsid w:val="008B17F5"/>
    <w:rsid w:val="008C0A32"/>
    <w:rsid w:val="009018EF"/>
    <w:rsid w:val="009261B8"/>
    <w:rsid w:val="0093634A"/>
    <w:rsid w:val="00955687"/>
    <w:rsid w:val="00960335"/>
    <w:rsid w:val="00963B00"/>
    <w:rsid w:val="009832B7"/>
    <w:rsid w:val="00996ABC"/>
    <w:rsid w:val="009C0220"/>
    <w:rsid w:val="009E3590"/>
    <w:rsid w:val="009F6444"/>
    <w:rsid w:val="00A37F8D"/>
    <w:rsid w:val="00A5394F"/>
    <w:rsid w:val="00A54A87"/>
    <w:rsid w:val="00A86B2E"/>
    <w:rsid w:val="00A93D24"/>
    <w:rsid w:val="00AC4D48"/>
    <w:rsid w:val="00AD6D3C"/>
    <w:rsid w:val="00AE7535"/>
    <w:rsid w:val="00B119CB"/>
    <w:rsid w:val="00B67078"/>
    <w:rsid w:val="00B67754"/>
    <w:rsid w:val="00B727E1"/>
    <w:rsid w:val="00B80716"/>
    <w:rsid w:val="00BA5608"/>
    <w:rsid w:val="00C17E3D"/>
    <w:rsid w:val="00C43D5F"/>
    <w:rsid w:val="00C46700"/>
    <w:rsid w:val="00C479E0"/>
    <w:rsid w:val="00C6187C"/>
    <w:rsid w:val="00C7055F"/>
    <w:rsid w:val="00C770E9"/>
    <w:rsid w:val="00CF38AB"/>
    <w:rsid w:val="00CF3DB4"/>
    <w:rsid w:val="00D269FA"/>
    <w:rsid w:val="00D539B2"/>
    <w:rsid w:val="00D912B2"/>
    <w:rsid w:val="00DB3AD0"/>
    <w:rsid w:val="00DE2A1F"/>
    <w:rsid w:val="00DE3A9C"/>
    <w:rsid w:val="00DE6797"/>
    <w:rsid w:val="00E17C0B"/>
    <w:rsid w:val="00E372EA"/>
    <w:rsid w:val="00E37676"/>
    <w:rsid w:val="00E75577"/>
    <w:rsid w:val="00E87686"/>
    <w:rsid w:val="00EC4D3C"/>
    <w:rsid w:val="00EE7BA9"/>
    <w:rsid w:val="00F03050"/>
    <w:rsid w:val="00F14152"/>
    <w:rsid w:val="00F33677"/>
    <w:rsid w:val="00F44899"/>
    <w:rsid w:val="00F47F4B"/>
    <w:rsid w:val="00F61BDF"/>
    <w:rsid w:val="00F6258A"/>
    <w:rsid w:val="00F74CEF"/>
    <w:rsid w:val="00F76D8B"/>
    <w:rsid w:val="00F96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3433"/>
  <w15:chartTrackingRefBased/>
  <w15:docId w15:val="{75743B54-6C90-4A63-98D1-F127DE05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C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C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0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1B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C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CF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10CF6"/>
    <w:pPr>
      <w:ind w:left="720"/>
      <w:contextualSpacing/>
    </w:pPr>
  </w:style>
  <w:style w:type="character" w:customStyle="1" w:styleId="Heading3Char">
    <w:name w:val="Heading 3 Char"/>
    <w:basedOn w:val="DefaultParagraphFont"/>
    <w:link w:val="Heading3"/>
    <w:uiPriority w:val="9"/>
    <w:rsid w:val="00710CF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0A58"/>
    <w:rPr>
      <w:color w:val="0563C1" w:themeColor="hyperlink"/>
      <w:u w:val="single"/>
    </w:rPr>
  </w:style>
  <w:style w:type="character" w:styleId="CommentReference">
    <w:name w:val="annotation reference"/>
    <w:basedOn w:val="DefaultParagraphFont"/>
    <w:uiPriority w:val="99"/>
    <w:semiHidden/>
    <w:unhideWhenUsed/>
    <w:rsid w:val="00230A58"/>
    <w:rPr>
      <w:sz w:val="16"/>
      <w:szCs w:val="16"/>
    </w:rPr>
  </w:style>
  <w:style w:type="paragraph" w:styleId="CommentText">
    <w:name w:val="annotation text"/>
    <w:basedOn w:val="Normal"/>
    <w:link w:val="CommentTextChar"/>
    <w:uiPriority w:val="99"/>
    <w:semiHidden/>
    <w:unhideWhenUsed/>
    <w:rsid w:val="00230A58"/>
    <w:pPr>
      <w:spacing w:line="240" w:lineRule="auto"/>
    </w:pPr>
    <w:rPr>
      <w:sz w:val="20"/>
      <w:szCs w:val="20"/>
    </w:rPr>
  </w:style>
  <w:style w:type="character" w:customStyle="1" w:styleId="CommentTextChar">
    <w:name w:val="Comment Text Char"/>
    <w:basedOn w:val="DefaultParagraphFont"/>
    <w:link w:val="CommentText"/>
    <w:uiPriority w:val="99"/>
    <w:semiHidden/>
    <w:rsid w:val="00230A58"/>
    <w:rPr>
      <w:sz w:val="20"/>
      <w:szCs w:val="20"/>
    </w:rPr>
  </w:style>
  <w:style w:type="paragraph" w:styleId="CommentSubject">
    <w:name w:val="annotation subject"/>
    <w:basedOn w:val="CommentText"/>
    <w:next w:val="CommentText"/>
    <w:link w:val="CommentSubjectChar"/>
    <w:uiPriority w:val="99"/>
    <w:semiHidden/>
    <w:unhideWhenUsed/>
    <w:rsid w:val="00230A58"/>
    <w:rPr>
      <w:b/>
      <w:bCs/>
    </w:rPr>
  </w:style>
  <w:style w:type="character" w:customStyle="1" w:styleId="CommentSubjectChar">
    <w:name w:val="Comment Subject Char"/>
    <w:basedOn w:val="CommentTextChar"/>
    <w:link w:val="CommentSubject"/>
    <w:uiPriority w:val="99"/>
    <w:semiHidden/>
    <w:rsid w:val="00230A58"/>
    <w:rPr>
      <w:b/>
      <w:bCs/>
      <w:sz w:val="20"/>
      <w:szCs w:val="20"/>
    </w:rPr>
  </w:style>
  <w:style w:type="paragraph" w:styleId="BalloonText">
    <w:name w:val="Balloon Text"/>
    <w:basedOn w:val="Normal"/>
    <w:link w:val="BalloonTextChar"/>
    <w:uiPriority w:val="99"/>
    <w:semiHidden/>
    <w:unhideWhenUsed/>
    <w:rsid w:val="00230A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A58"/>
    <w:rPr>
      <w:rFonts w:ascii="Segoe UI" w:hAnsi="Segoe UI" w:cs="Segoe UI"/>
      <w:sz w:val="18"/>
      <w:szCs w:val="18"/>
    </w:rPr>
  </w:style>
  <w:style w:type="character" w:customStyle="1" w:styleId="Heading4Char">
    <w:name w:val="Heading 4 Char"/>
    <w:basedOn w:val="DefaultParagraphFont"/>
    <w:link w:val="Heading4"/>
    <w:uiPriority w:val="9"/>
    <w:rsid w:val="00F61BDF"/>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3A4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84C"/>
  </w:style>
  <w:style w:type="paragraph" w:styleId="Footer">
    <w:name w:val="footer"/>
    <w:basedOn w:val="Normal"/>
    <w:link w:val="FooterChar"/>
    <w:uiPriority w:val="99"/>
    <w:unhideWhenUsed/>
    <w:rsid w:val="003A4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84C"/>
  </w:style>
  <w:style w:type="table" w:styleId="TableGrid">
    <w:name w:val="Table Grid"/>
    <w:basedOn w:val="TableNormal"/>
    <w:uiPriority w:val="39"/>
    <w:rsid w:val="00C77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410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C-Labs@loc.gov"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ame@loc.gov"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9"/>
        <w:category>
          <w:name w:val="General"/>
          <w:gallery w:val="placeholder"/>
        </w:category>
        <w:types>
          <w:type w:val="bbPlcHdr"/>
        </w:types>
        <w:behaviors>
          <w:behavior w:val="content"/>
        </w:behaviors>
        <w:guid w:val="{027D25F5-E0CD-4FB8-A36E-DAB923C3444D}"/>
      </w:docPartPr>
      <w:docPartBody>
        <w:p w:rsidR="00A96325" w:rsidRDefault="00B463EF">
          <w:r w:rsidRPr="00C472A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3EF"/>
    <w:rsid w:val="00A96325"/>
    <w:rsid w:val="00B463EF"/>
    <w:rsid w:val="00EB7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3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718AB-770D-46A5-BFA1-0237A57D2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Library of Congress</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Dorsey</dc:creator>
  <cp:keywords/>
  <dc:description/>
  <cp:lastModifiedBy>Tilton, Lauren</cp:lastModifiedBy>
  <cp:revision>3</cp:revision>
  <dcterms:created xsi:type="dcterms:W3CDTF">2021-09-14T13:55:00Z</dcterms:created>
  <dcterms:modified xsi:type="dcterms:W3CDTF">2021-09-14T14:59:00Z</dcterms:modified>
</cp:coreProperties>
</file>