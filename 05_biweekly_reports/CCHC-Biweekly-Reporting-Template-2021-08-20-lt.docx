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97D66" w14:textId="77777777" w:rsidR="00710CF6" w:rsidRDefault="00230A58" w:rsidP="004D15B6">
      <w:pPr>
        <w:pStyle w:val="Heading1"/>
      </w:pPr>
      <w:r>
        <w:t xml:space="preserve">Researcher </w:t>
      </w:r>
      <w:r w:rsidR="00A54A87">
        <w:t xml:space="preserve">Bi-Weekly </w:t>
      </w:r>
      <w:r w:rsidR="00710CF6">
        <w:t xml:space="preserve">Reporting Template </w:t>
      </w:r>
    </w:p>
    <w:p w14:paraId="086C890D" w14:textId="77777777" w:rsidR="00543E97" w:rsidRDefault="003A484C" w:rsidP="003A484C">
      <w:r>
        <w:t>The purpose of this document is to help prompt reflection and capture the progress, barriers, and needs you have as you undertake your project. We’ve included some preferred and suggested prompts in each section below. This document is to be completed every two weeks</w:t>
      </w:r>
      <w:r w:rsidR="00F6258A">
        <w:t xml:space="preserve"> and submitted according to the </w:t>
      </w:r>
      <w:r w:rsidR="00D912B2">
        <w:t>reporting</w:t>
      </w:r>
      <w:r w:rsidR="00F6258A">
        <w:t xml:space="preserve"> schedule</w:t>
      </w:r>
      <w:r>
        <w:t xml:space="preserve">. </w:t>
      </w:r>
    </w:p>
    <w:p w14:paraId="46D266C7" w14:textId="77777777" w:rsidR="003A484C" w:rsidRDefault="00891D9C" w:rsidP="003A484C">
      <w:r>
        <w:t>Please append the filename with the date of submission and your initials (ex: CCHC-Biweekly-Reporting-Template-</w:t>
      </w:r>
      <w:r w:rsidRPr="00891D9C">
        <w:rPr>
          <w:b/>
        </w:rPr>
        <w:t>2021-06-01</w:t>
      </w:r>
      <w:r>
        <w:t>-</w:t>
      </w:r>
      <w:r w:rsidRPr="00891D9C">
        <w:rPr>
          <w:b/>
        </w:rPr>
        <w:t>od</w:t>
      </w:r>
      <w:r>
        <w:t xml:space="preserve">.docx). </w:t>
      </w:r>
      <w:r w:rsidR="003A484C">
        <w:t>O</w:t>
      </w:r>
      <w:r w:rsidR="004D15B6">
        <w:t xml:space="preserve">nce completed, please submit to </w:t>
      </w:r>
      <w:hyperlink r:id="rId8" w:history="1">
        <w:r w:rsidR="004D15B6" w:rsidRPr="00214F64">
          <w:rPr>
            <w:rStyle w:val="Hyperlink"/>
            <w:b/>
          </w:rPr>
          <w:t>LC-Labs@loc.gov</w:t>
        </w:r>
      </w:hyperlink>
      <w:r w:rsidR="004D15B6">
        <w:rPr>
          <w:b/>
        </w:rPr>
        <w:t xml:space="preserve"> </w:t>
      </w:r>
      <w:r w:rsidR="004D15B6">
        <w:t xml:space="preserve">and CC Jaime </w:t>
      </w:r>
      <w:r w:rsidR="003A484C">
        <w:t>Mears (</w:t>
      </w:r>
      <w:hyperlink r:id="rId9" w:history="1">
        <w:r w:rsidR="003A484C" w:rsidRPr="00973B1F">
          <w:rPr>
            <w:rStyle w:val="Hyperlink"/>
          </w:rPr>
          <w:t>jame@loc.gov</w:t>
        </w:r>
      </w:hyperlink>
      <w:r w:rsidR="003A484C">
        <w:rPr>
          <w:rStyle w:val="Hyperlink"/>
        </w:rPr>
        <w:t>)</w:t>
      </w:r>
      <w:r w:rsidR="003A484C">
        <w:t xml:space="preserve">. </w:t>
      </w:r>
    </w:p>
    <w:p w14:paraId="10BDBCD5" w14:textId="77777777" w:rsidR="003A484C" w:rsidRPr="004D15B6" w:rsidRDefault="003A484C" w:rsidP="00230A58">
      <w:pPr>
        <w:rPr>
          <w:b/>
        </w:rPr>
      </w:pPr>
      <w:r w:rsidRPr="004D15B6">
        <w:rPr>
          <w:b/>
        </w:rPr>
        <w:t xml:space="preserve">Name: </w:t>
      </w:r>
    </w:p>
    <w:p w14:paraId="5A01F75E" w14:textId="79EE7CDE" w:rsidR="00F6258A" w:rsidRDefault="003A484C" w:rsidP="00230A58">
      <w:pPr>
        <w:rPr>
          <w:b/>
        </w:rPr>
      </w:pPr>
      <w:r w:rsidRPr="004D15B6">
        <w:rPr>
          <w:b/>
        </w:rPr>
        <w:t xml:space="preserve">Reporting Period: </w:t>
      </w:r>
      <w:sdt>
        <w:sdtPr>
          <w:rPr>
            <w:b/>
          </w:rPr>
          <w:id w:val="829021742"/>
          <w:placeholder>
            <w:docPart w:val="DefaultPlaceholder_-1854013439"/>
          </w:placeholder>
          <w:dropDownList>
            <w:listItem w:value="Choose an item."/>
            <w:listItem w:displayText="1: 5/31/2021-6/11/2021" w:value="1: 5/31/2021-6/11/2021"/>
            <w:listItem w:displayText="2: 6/14/2021-6/25/2021" w:value="2: 6/14/2021-6/25/2021"/>
            <w:listItem w:displayText="3: 6/28/2021-7/9/2021" w:value="3: 6/28/2021-7/9/2021"/>
            <w:listItem w:displayText="4: 7/12/2021-7/23/2021" w:value="4: 7/12/2021-7/23/2021"/>
            <w:listItem w:displayText="5: 7/26/2021-8/6/2021" w:value="5: 7/26/2021-8/6/2021"/>
            <w:listItem w:displayText="6: 8/9/2021-8/20/2021" w:value="6: 8/9/2021-8/20/2021"/>
            <w:listItem w:displayText="7: 8/23/2021-9/3/2021" w:value="7: 8/23/2021-9/3/2021"/>
            <w:listItem w:displayText="8: 9/6/2021-9/17/2021" w:value="8: 9/6/2021-9/17/2021"/>
            <w:listItem w:displayText="9: 9/20/2021-10/1/2021" w:value="9: 9/20/2021-10/1/2021"/>
            <w:listItem w:displayText="10: 10/4/2021-10/15/2021" w:value="10: 10/4/2021-10/15/2021"/>
            <w:listItem w:displayText="11: 10/18/2021-10/29/2021" w:value="11: 10/18/2021-10/29/2021"/>
            <w:listItem w:displayText="12: 11/1/2021-11/12/2021" w:value="12: 11/1/2021-11/12/2021"/>
            <w:listItem w:displayText="13: 11/15/2021-11/26/2021" w:value="13: 11/15/2021-11/26/2021"/>
            <w:listItem w:displayText="14: 11/29/2021-12/10/2021" w:value="14: 11/29/2021-12/10/2021"/>
            <w:listItem w:displayText="15: 12/13/2021-12/24/2021" w:value="15: 12/13/2021-12/24/2021"/>
            <w:listItem w:displayText="16: 12/27/2021-1/7/2022" w:value="16: 12/27/2021-1/7/2022"/>
          </w:dropDownList>
        </w:sdtPr>
        <w:sdtEndPr/>
        <w:sdtContent>
          <w:r w:rsidR="009358C2">
            <w:rPr>
              <w:b/>
            </w:rPr>
            <w:t>6: 8/9/2021-8/20/2021</w:t>
          </w:r>
        </w:sdtContent>
      </w:sdt>
    </w:p>
    <w:p w14:paraId="187BAFA3" w14:textId="77777777" w:rsidR="003A484C" w:rsidRPr="004D15B6" w:rsidRDefault="003A484C" w:rsidP="00230A58">
      <w:pPr>
        <w:rPr>
          <w:b/>
        </w:rPr>
      </w:pPr>
    </w:p>
    <w:p w14:paraId="5C0DB590" w14:textId="77777777" w:rsidR="0087610F" w:rsidRDefault="0087610F" w:rsidP="004D15B6">
      <w:pPr>
        <w:pStyle w:val="Heading3"/>
      </w:pPr>
      <w:r>
        <w:t>No Work Completed</w:t>
      </w:r>
    </w:p>
    <w:p w14:paraId="14FB3BBE" w14:textId="187B8DDC" w:rsidR="0087610F" w:rsidRPr="004D15B6" w:rsidRDefault="00581531">
      <w:pPr>
        <w:rPr>
          <w:i/>
        </w:rPr>
      </w:pPr>
      <w:r>
        <w:t xml:space="preserve">We anticipate that there may be periods in your project during which you make little progress. In this situation, we ask you to check the “Nothing to report” box. After the “Reason” prompt below, please briefly indicate why there was nothing to report. Where possible, we’d still like to learn more about the reasons behind any unexpected events or barriers you encounter. You can share additional details in the “Obstacles/Needs” section before submitting this report.  </w:t>
      </w:r>
    </w:p>
    <w:p w14:paraId="052FA71E" w14:textId="77777777" w:rsidR="004D15B6" w:rsidRDefault="002C7AF0">
      <w:sdt>
        <w:sdtPr>
          <w:id w:val="1360013964"/>
          <w14:checkbox>
            <w14:checked w14:val="0"/>
            <w14:checkedState w14:val="2612" w14:font="MS Gothic"/>
            <w14:uncheckedState w14:val="2610" w14:font="MS Gothic"/>
          </w14:checkbox>
        </w:sdtPr>
        <w:sdtEndPr/>
        <w:sdtContent>
          <w:r w:rsidR="00C17E3D">
            <w:rPr>
              <w:rFonts w:ascii="MS Gothic" w:eastAsia="MS Gothic" w:hAnsi="MS Gothic" w:hint="eastAsia"/>
            </w:rPr>
            <w:t>☐</w:t>
          </w:r>
        </w:sdtContent>
      </w:sdt>
      <w:r w:rsidR="00C17E3D">
        <w:t xml:space="preserve"> No</w:t>
      </w:r>
      <w:r w:rsidR="004D15B6">
        <w:t>thing to report</w:t>
      </w:r>
    </w:p>
    <w:p w14:paraId="550D3512" w14:textId="3C3E560A" w:rsidR="00581531" w:rsidRDefault="00581531">
      <w:r>
        <w:t>Reason:</w:t>
      </w:r>
    </w:p>
    <w:p w14:paraId="5725416D" w14:textId="77777777" w:rsidR="00543E97" w:rsidRDefault="00543E97"/>
    <w:p w14:paraId="4B4BD487" w14:textId="77777777" w:rsidR="004D15B6" w:rsidRPr="004D15B6" w:rsidRDefault="004D15B6">
      <w:pPr>
        <w:rPr>
          <w:sz w:val="10"/>
        </w:rPr>
      </w:pPr>
    </w:p>
    <w:p w14:paraId="37252865" w14:textId="77777777" w:rsidR="003A484C" w:rsidRPr="004D15B6" w:rsidRDefault="003A484C">
      <w:pPr>
        <w:rPr>
          <w:sz w:val="6"/>
        </w:rPr>
      </w:pPr>
    </w:p>
    <w:p w14:paraId="278B6D01" w14:textId="77777777" w:rsidR="00710CF6" w:rsidRDefault="00230A58" w:rsidP="00710CF6">
      <w:pPr>
        <w:pStyle w:val="Heading3"/>
      </w:pPr>
      <w:r>
        <w:t xml:space="preserve">Activity and </w:t>
      </w:r>
      <w:r w:rsidR="00710CF6">
        <w:t>Progress</w:t>
      </w:r>
    </w:p>
    <w:p w14:paraId="2AE18FB0" w14:textId="20488C95" w:rsidR="00230A58" w:rsidRPr="004D15B6" w:rsidRDefault="00230A58" w:rsidP="00230A58">
      <w:pPr>
        <w:rPr>
          <w:i/>
        </w:rPr>
      </w:pPr>
      <w:r w:rsidRPr="004D15B6">
        <w:rPr>
          <w:i/>
        </w:rPr>
        <w:t xml:space="preserve">We’d like to hear about your progress over the last </w:t>
      </w:r>
      <w:r w:rsidR="00581531">
        <w:rPr>
          <w:i/>
        </w:rPr>
        <w:t>couple of</w:t>
      </w:r>
      <w:r w:rsidRPr="004D15B6">
        <w:rPr>
          <w:i/>
        </w:rPr>
        <w:t xml:space="preserve"> weeks. Please feel free to expand on the questions below.</w:t>
      </w:r>
    </w:p>
    <w:p w14:paraId="2A5221FD" w14:textId="77777777" w:rsidR="00F47F4B" w:rsidRDefault="00C46700">
      <w:pPr>
        <w:pStyle w:val="ListParagraph"/>
        <w:numPr>
          <w:ilvl w:val="0"/>
          <w:numId w:val="11"/>
        </w:numPr>
        <w:rPr>
          <w:b/>
        </w:rPr>
      </w:pPr>
      <w:r w:rsidRPr="004D15B6">
        <w:rPr>
          <w:b/>
        </w:rPr>
        <w:t xml:space="preserve">What did you and your team </w:t>
      </w:r>
      <w:r w:rsidR="004A4161" w:rsidRPr="004D15B6">
        <w:rPr>
          <w:b/>
        </w:rPr>
        <w:t>work on</w:t>
      </w:r>
      <w:r w:rsidR="00EE7BA9" w:rsidRPr="004D15B6">
        <w:rPr>
          <w:b/>
        </w:rPr>
        <w:t xml:space="preserve"> over the last two weeks</w:t>
      </w:r>
      <w:r w:rsidR="004A4161" w:rsidRPr="004D15B6">
        <w:rPr>
          <w:b/>
        </w:rPr>
        <w:t>? Why?</w:t>
      </w:r>
    </w:p>
    <w:p w14:paraId="2BEEB297" w14:textId="5A0BCE2E" w:rsidR="00F47F4B" w:rsidRDefault="00553361" w:rsidP="004D15B6">
      <w:pPr>
        <w:pStyle w:val="ListParagraph"/>
        <w:rPr>
          <w:i/>
          <w:sz w:val="20"/>
        </w:rPr>
      </w:pPr>
      <w:r w:rsidRPr="004D15B6">
        <w:rPr>
          <w:i/>
          <w:sz w:val="20"/>
        </w:rPr>
        <w:t xml:space="preserve">We’d love to hear about </w:t>
      </w:r>
      <w:r w:rsidR="00421CA6">
        <w:rPr>
          <w:i/>
          <w:sz w:val="20"/>
        </w:rPr>
        <w:t xml:space="preserve">your decision-making, </w:t>
      </w:r>
      <w:r w:rsidRPr="004D15B6">
        <w:rPr>
          <w:i/>
          <w:sz w:val="20"/>
        </w:rPr>
        <w:t>the technologies (</w:t>
      </w:r>
      <w:proofErr w:type="spellStart"/>
      <w:r w:rsidRPr="004D15B6">
        <w:rPr>
          <w:i/>
          <w:sz w:val="20"/>
        </w:rPr>
        <w:t>ie</w:t>
      </w:r>
      <w:proofErr w:type="spellEnd"/>
      <w:r w:rsidRPr="004D15B6">
        <w:rPr>
          <w:i/>
          <w:sz w:val="20"/>
        </w:rPr>
        <w:t>. cloud services, hardware, and software) you’ve been using</w:t>
      </w:r>
      <w:r w:rsidR="00EC4D3C">
        <w:rPr>
          <w:i/>
          <w:sz w:val="20"/>
        </w:rPr>
        <w:t xml:space="preserve">, why you’ve adopted them, modifications or hacks you’ve had to create, </w:t>
      </w:r>
      <w:r w:rsidR="00421CA6">
        <w:rPr>
          <w:i/>
          <w:sz w:val="20"/>
        </w:rPr>
        <w:t xml:space="preserve">prototyping and testing, </w:t>
      </w:r>
      <w:r>
        <w:rPr>
          <w:i/>
          <w:sz w:val="20"/>
        </w:rPr>
        <w:t>and anything you’d like to share abou</w:t>
      </w:r>
      <w:r w:rsidRPr="004D15B6">
        <w:rPr>
          <w:i/>
          <w:sz w:val="20"/>
        </w:rPr>
        <w:t>t your current in-progress deliverables.</w:t>
      </w:r>
    </w:p>
    <w:p w14:paraId="11F19201" w14:textId="7B7AFB4A" w:rsidR="003A4381" w:rsidRDefault="003A4381" w:rsidP="004D15B6">
      <w:pPr>
        <w:pStyle w:val="ListParagraph"/>
        <w:rPr>
          <w:i/>
          <w:sz w:val="20"/>
        </w:rPr>
      </w:pPr>
    </w:p>
    <w:p w14:paraId="3807384D" w14:textId="59FFEC3B" w:rsidR="003A4381" w:rsidRPr="003A4381" w:rsidRDefault="003A4381" w:rsidP="004D15B6">
      <w:pPr>
        <w:pStyle w:val="ListParagraph"/>
        <w:rPr>
          <w:ins w:id="0" w:author="Tilton, Lauren" w:date="2021-09-14T10:59:00Z"/>
          <w:iCs/>
          <w:sz w:val="20"/>
        </w:rPr>
      </w:pPr>
      <w:r>
        <w:rPr>
          <w:iCs/>
          <w:sz w:val="20"/>
        </w:rPr>
        <w:t xml:space="preserve">We began thinking about the prototype and what kind of data should be in it. We had worked out the computer vision metadata and then turned to the extant archival metadata from LOC.  We had the MARC records, but the </w:t>
      </w:r>
      <w:r w:rsidR="00D618C1">
        <w:rPr>
          <w:iCs/>
          <w:sz w:val="20"/>
        </w:rPr>
        <w:t>problem is</w:t>
      </w:r>
      <w:r>
        <w:rPr>
          <w:iCs/>
          <w:sz w:val="20"/>
        </w:rPr>
        <w:t xml:space="preserve"> they don’t entirely align between collections. So, after the discussions of the APIs in the group and with the API team, we decided to go back to API and try again. </w:t>
      </w:r>
    </w:p>
    <w:p w14:paraId="7F460FDC" w14:textId="77777777" w:rsidR="0087610F" w:rsidRDefault="0087610F" w:rsidP="004D15B6">
      <w:pPr>
        <w:pStyle w:val="ListParagraph"/>
      </w:pPr>
    </w:p>
    <w:p w14:paraId="3DDB764A" w14:textId="09340ABA" w:rsidR="003E77B9" w:rsidRDefault="00164AC2">
      <w:pPr>
        <w:pStyle w:val="ListParagraph"/>
        <w:numPr>
          <w:ilvl w:val="0"/>
          <w:numId w:val="11"/>
        </w:numPr>
        <w:rPr>
          <w:b/>
        </w:rPr>
      </w:pPr>
      <w:r w:rsidRPr="004D15B6">
        <w:rPr>
          <w:b/>
        </w:rPr>
        <w:t>What are your plans for the next two weeks? Wh</w:t>
      </w:r>
      <w:r w:rsidR="00EC4D3C">
        <w:rPr>
          <w:b/>
        </w:rPr>
        <w:t>at excites you about those plans?</w:t>
      </w:r>
    </w:p>
    <w:p w14:paraId="07BA1D79" w14:textId="40C73789" w:rsidR="000E4A6C" w:rsidRPr="000E4A6C" w:rsidRDefault="000E4A6C" w:rsidP="000E4A6C">
      <w:pPr>
        <w:ind w:left="720"/>
        <w:rPr>
          <w:bCs/>
        </w:rPr>
      </w:pPr>
      <w:r w:rsidRPr="000E4A6C">
        <w:rPr>
          <w:bCs/>
        </w:rPr>
        <w:t xml:space="preserve">We are planning to get a </w:t>
      </w:r>
      <w:r>
        <w:rPr>
          <w:bCs/>
        </w:rPr>
        <w:t>working version of the visualization software running on one collection. It will be exciting to see the annotations over the images and have a more streamlined way of viewing the output of the computer vision algorithms.</w:t>
      </w:r>
    </w:p>
    <w:p w14:paraId="2755C907" w14:textId="77777777" w:rsidR="003E77B9" w:rsidRPr="004D15B6" w:rsidRDefault="003E77B9" w:rsidP="004D15B6">
      <w:pPr>
        <w:rPr>
          <w:b/>
          <w:sz w:val="8"/>
        </w:rPr>
      </w:pPr>
    </w:p>
    <w:p w14:paraId="210DEAB6" w14:textId="77777777" w:rsidR="00AC4D48" w:rsidRDefault="00AC4D48" w:rsidP="00AC4D48">
      <w:pPr>
        <w:pStyle w:val="Heading3"/>
      </w:pPr>
      <w:r>
        <w:t>Obstacles/Needs</w:t>
      </w:r>
    </w:p>
    <w:p w14:paraId="2DF20170" w14:textId="77777777" w:rsidR="00AC4D48" w:rsidRPr="004D15B6" w:rsidRDefault="00164AC2">
      <w:pPr>
        <w:pStyle w:val="ListParagraph"/>
        <w:numPr>
          <w:ilvl w:val="0"/>
          <w:numId w:val="11"/>
        </w:numPr>
        <w:rPr>
          <w:b/>
        </w:rPr>
      </w:pPr>
      <w:r w:rsidRPr="004D15B6">
        <w:rPr>
          <w:b/>
        </w:rPr>
        <w:t>What barriers</w:t>
      </w:r>
      <w:r w:rsidR="00F47F4B">
        <w:rPr>
          <w:b/>
        </w:rPr>
        <w:t>, if any,</w:t>
      </w:r>
      <w:r w:rsidRPr="004D15B6">
        <w:rPr>
          <w:b/>
        </w:rPr>
        <w:t xml:space="preserve"> have you </w:t>
      </w:r>
      <w:r w:rsidR="00AC4D48" w:rsidRPr="004D15B6">
        <w:rPr>
          <w:b/>
        </w:rPr>
        <w:t>encountered over the past two weeks</w:t>
      </w:r>
      <w:r w:rsidRPr="004D15B6">
        <w:rPr>
          <w:b/>
        </w:rPr>
        <w:t>?</w:t>
      </w:r>
      <w:r w:rsidR="00AC4D48" w:rsidRPr="004D15B6">
        <w:rPr>
          <w:b/>
        </w:rPr>
        <w:t xml:space="preserve"> Were these barriers expected?</w:t>
      </w:r>
    </w:p>
    <w:p w14:paraId="382DFDCE" w14:textId="77777777" w:rsidR="00164AC2" w:rsidRPr="004D15B6" w:rsidRDefault="00164AC2" w:rsidP="004D15B6">
      <w:pPr>
        <w:pStyle w:val="ListParagraph"/>
        <w:rPr>
          <w:i/>
          <w:sz w:val="20"/>
        </w:rPr>
      </w:pPr>
      <w:r w:rsidRPr="004D15B6">
        <w:rPr>
          <w:i/>
          <w:sz w:val="20"/>
        </w:rPr>
        <w:t>Examples: unexpected costs; API limitations; organiz</w:t>
      </w:r>
      <w:r w:rsidR="001F70C0" w:rsidRPr="004D15B6">
        <w:rPr>
          <w:i/>
          <w:sz w:val="20"/>
        </w:rPr>
        <w:t>ational barriers; data issues; technical gaps or challenges; collections knowledge.</w:t>
      </w:r>
    </w:p>
    <w:p w14:paraId="576E92B0" w14:textId="2CAD74DE" w:rsidR="00164AC2" w:rsidRDefault="00164AC2" w:rsidP="004D15B6">
      <w:pPr>
        <w:pStyle w:val="ListParagraph"/>
        <w:rPr>
          <w:i/>
        </w:rPr>
      </w:pPr>
    </w:p>
    <w:p w14:paraId="1569414B" w14:textId="01FA8928" w:rsidR="003A4381" w:rsidRDefault="003A4381" w:rsidP="004D15B6">
      <w:pPr>
        <w:pStyle w:val="ListParagraph"/>
        <w:rPr>
          <w:iCs/>
        </w:rPr>
      </w:pPr>
    </w:p>
    <w:p w14:paraId="7ED52F6C" w14:textId="080C0E97" w:rsidR="003A4381" w:rsidRDefault="003A4381" w:rsidP="003A4381">
      <w:pPr>
        <w:ind w:left="1080"/>
        <w:rPr>
          <w:iCs/>
        </w:rPr>
      </w:pPr>
      <w:r>
        <w:rPr>
          <w:iCs/>
        </w:rPr>
        <w:t xml:space="preserve">We tried to use the API and got it working better with the documentation on the LOC site (not the GitHub). It worked for a bit but then we hit another restriction where we couldn’t get the data we needed. The </w:t>
      </w:r>
      <w:r w:rsidR="00BA78AE">
        <w:rPr>
          <w:iCs/>
        </w:rPr>
        <w:t xml:space="preserve">issue </w:t>
      </w:r>
      <w:r>
        <w:rPr>
          <w:iCs/>
        </w:rPr>
        <w:t xml:space="preserve">was “depth”. We were paginating through the </w:t>
      </w:r>
      <w:proofErr w:type="gramStart"/>
      <w:r>
        <w:rPr>
          <w:iCs/>
        </w:rPr>
        <w:t>FSA</w:t>
      </w:r>
      <w:proofErr w:type="gramEnd"/>
      <w:r>
        <w:rPr>
          <w:iCs/>
        </w:rPr>
        <w:t xml:space="preserve"> and it will only let you go through a certain depth. </w:t>
      </w:r>
      <w:proofErr w:type="gramStart"/>
      <w:r>
        <w:rPr>
          <w:iCs/>
        </w:rPr>
        <w:t>So</w:t>
      </w:r>
      <w:proofErr w:type="gramEnd"/>
      <w:r>
        <w:rPr>
          <w:iCs/>
        </w:rPr>
        <w:t xml:space="preserve"> we were only able to get to about page 700 and ~90,000 images (which is just half).  It’s not a buffering or waiting issue. The URL will always fail. Here is the URL:  </w:t>
      </w:r>
      <w:r>
        <w:rPr>
          <w:rFonts w:ascii="-webkit-standard" w:hAnsi="-webkit-standard"/>
          <w:color w:val="000000"/>
        </w:rPr>
        <w:t> </w:t>
      </w:r>
      <w:r>
        <w:rPr>
          <w:rStyle w:val="apple-converted-space"/>
          <w:rFonts w:ascii="-webkit-standard" w:hAnsi="-webkit-standard"/>
          <w:color w:val="000000"/>
        </w:rPr>
        <w:t> </w:t>
      </w:r>
      <w:hyperlink r:id="rId10" w:tooltip="https://www.loc.gov/collections/fsa-owi-black-and-white-negatives?c=150&amp;fo=json&amp;sp=900" w:history="1">
        <w:r>
          <w:rPr>
            <w:rStyle w:val="Hyperlink"/>
            <w:rFonts w:ascii="-webkit-standard" w:hAnsi="-webkit-standard"/>
          </w:rPr>
          <w:t>https://www.loc.gov/collections/fsa-owi-black-and-white-negatives?c=150&amp;fo=json&amp;sp=900</w:t>
        </w:r>
      </w:hyperlink>
      <w:r w:rsidR="000E4A6C">
        <w:t>. There is no marc record.</w:t>
      </w:r>
      <w:r>
        <w:rPr>
          <w:rFonts w:ascii="-webkit-standard" w:hAnsi="-webkit-standard"/>
          <w:color w:val="000000"/>
        </w:rPr>
        <w:br/>
      </w:r>
      <w:r w:rsidR="000E4A6C">
        <w:rPr>
          <w:iCs/>
        </w:rPr>
        <w:t xml:space="preserve"> </w:t>
      </w:r>
    </w:p>
    <w:p w14:paraId="31515891" w14:textId="1FCC60C1" w:rsidR="000E4A6C" w:rsidRDefault="003A4381" w:rsidP="00C233CA">
      <w:pPr>
        <w:ind w:left="1080"/>
        <w:rPr>
          <w:iCs/>
        </w:rPr>
      </w:pPr>
      <w:r>
        <w:rPr>
          <w:iCs/>
        </w:rPr>
        <w:t xml:space="preserve">There are also two pages for each image and two </w:t>
      </w:r>
      <w:r w:rsidR="000E4A6C">
        <w:rPr>
          <w:iCs/>
        </w:rPr>
        <w:t>marc</w:t>
      </w:r>
      <w:r>
        <w:rPr>
          <w:iCs/>
        </w:rPr>
        <w:t xml:space="preserve"> </w:t>
      </w:r>
      <w:r w:rsidR="000E4A6C">
        <w:rPr>
          <w:iCs/>
        </w:rPr>
        <w:t>records</w:t>
      </w:r>
      <w:r>
        <w:rPr>
          <w:iCs/>
        </w:rPr>
        <w:t xml:space="preserve">. </w:t>
      </w:r>
      <w:r w:rsidR="00D618C1">
        <w:rPr>
          <w:iCs/>
        </w:rPr>
        <w:t xml:space="preserve">What’s challenging is there are so many different pages. For example, there is  </w:t>
      </w:r>
      <w:hyperlink r:id="rId11" w:history="1">
        <w:r w:rsidR="00D618C1" w:rsidRPr="004A2A55">
          <w:rPr>
            <w:rStyle w:val="Hyperlink"/>
            <w:iCs/>
          </w:rPr>
          <w:t>https://www.loc.gov/item/2017798400/</w:t>
        </w:r>
      </w:hyperlink>
      <w:r w:rsidR="00D618C1">
        <w:rPr>
          <w:iCs/>
        </w:rPr>
        <w:t xml:space="preserve"> and then the same image from the PPOC collection </w:t>
      </w:r>
      <w:hyperlink r:id="rId12" w:history="1">
        <w:r w:rsidR="00D618C1" w:rsidRPr="004A2A55">
          <w:rPr>
            <w:rStyle w:val="Hyperlink"/>
            <w:iCs/>
          </w:rPr>
          <w:t>https://www.loc.gov/pictures/collection/fsa/item/2017798400/</w:t>
        </w:r>
      </w:hyperlink>
      <w:r w:rsidR="00D618C1">
        <w:rPr>
          <w:iCs/>
        </w:rPr>
        <w:t xml:space="preserve">. </w:t>
      </w:r>
      <w:r w:rsidR="00D618C1">
        <w:rPr>
          <w:iCs/>
        </w:rPr>
        <w:t xml:space="preserve"> Then, there are the MARC records. </w:t>
      </w:r>
      <w:r w:rsidR="000E4A6C">
        <w:rPr>
          <w:iCs/>
        </w:rPr>
        <w:t>For example:</w:t>
      </w:r>
    </w:p>
    <w:p w14:paraId="07A3D3F3" w14:textId="36BAF4E4" w:rsidR="000E4A6C" w:rsidRDefault="000E4A6C" w:rsidP="003A4381">
      <w:pPr>
        <w:ind w:left="1080"/>
        <w:rPr>
          <w:iCs/>
        </w:rPr>
      </w:pPr>
      <w:r>
        <w:rPr>
          <w:iCs/>
        </w:rPr>
        <w:t>Same Photo - Marc 1:</w:t>
      </w:r>
      <w:r w:rsidRPr="000E4A6C">
        <w:t xml:space="preserve"> </w:t>
      </w:r>
      <w:hyperlink r:id="rId13" w:history="1">
        <w:r w:rsidRPr="004A2A55">
          <w:rPr>
            <w:rStyle w:val="Hyperlink"/>
            <w:iCs/>
          </w:rPr>
          <w:t>https://www.loc.gov/pictures/item/2017798400/marc/</w:t>
        </w:r>
      </w:hyperlink>
      <w:r>
        <w:rPr>
          <w:iCs/>
        </w:rPr>
        <w:t xml:space="preserve"> (XML link from PPOC database: </w:t>
      </w:r>
      <w:r w:rsidRPr="000E4A6C">
        <w:rPr>
          <w:iCs/>
        </w:rPr>
        <w:t>https://www.loc.gov/item/2017798400/</w:t>
      </w:r>
      <w:r>
        <w:rPr>
          <w:iCs/>
        </w:rPr>
        <w:t>)</w:t>
      </w:r>
    </w:p>
    <w:p w14:paraId="57074377" w14:textId="52CDB734" w:rsidR="000E4A6C" w:rsidRDefault="000E4A6C" w:rsidP="00C233CA">
      <w:pPr>
        <w:ind w:left="1080"/>
        <w:rPr>
          <w:iCs/>
        </w:rPr>
      </w:pPr>
      <w:r>
        <w:rPr>
          <w:iCs/>
        </w:rPr>
        <w:t>Same Photo – Marc 2:</w:t>
      </w:r>
      <w:r w:rsidRPr="000E4A6C">
        <w:t xml:space="preserve"> </w:t>
      </w:r>
      <w:hyperlink r:id="rId14" w:history="1">
        <w:r w:rsidRPr="004A2A55">
          <w:rPr>
            <w:rStyle w:val="Hyperlink"/>
            <w:iCs/>
          </w:rPr>
          <w:t>https://lccn.loc.gov/2017798400/marcxml</w:t>
        </w:r>
      </w:hyperlink>
      <w:r>
        <w:rPr>
          <w:iCs/>
        </w:rPr>
        <w:t xml:space="preserve"> (XML link from LOC aggregate: </w:t>
      </w:r>
      <w:hyperlink r:id="rId15" w:history="1">
        <w:r w:rsidRPr="004A2A55">
          <w:rPr>
            <w:rStyle w:val="Hyperlink"/>
            <w:iCs/>
          </w:rPr>
          <w:t>https://www.loc.gov/item/2017798400/</w:t>
        </w:r>
      </w:hyperlink>
      <w:r>
        <w:rPr>
          <w:iCs/>
        </w:rPr>
        <w:t xml:space="preserve">) </w:t>
      </w:r>
    </w:p>
    <w:p w14:paraId="38FA32FD" w14:textId="77777777" w:rsidR="00C233CA" w:rsidRDefault="00C233CA" w:rsidP="00C233CA">
      <w:pPr>
        <w:ind w:left="1080"/>
        <w:rPr>
          <w:iCs/>
        </w:rPr>
      </w:pPr>
    </w:p>
    <w:p w14:paraId="62644742" w14:textId="24026D43" w:rsidR="00D618C1" w:rsidRDefault="00D618C1" w:rsidP="00D618C1">
      <w:pPr>
        <w:ind w:left="1080"/>
        <w:rPr>
          <w:iCs/>
        </w:rPr>
      </w:pPr>
      <w:proofErr w:type="gramStart"/>
      <w:r>
        <w:rPr>
          <w:iCs/>
        </w:rPr>
        <w:t>So</w:t>
      </w:r>
      <w:proofErr w:type="gramEnd"/>
      <w:r>
        <w:rPr>
          <w:iCs/>
        </w:rPr>
        <w:t xml:space="preserve"> there are the two versions on the website, the MARC records, and the API. The API has </w:t>
      </w:r>
      <w:proofErr w:type="gramStart"/>
      <w:r>
        <w:rPr>
          <w:iCs/>
        </w:rPr>
        <w:t>lowercase</w:t>
      </w:r>
      <w:proofErr w:type="gramEnd"/>
      <w:r>
        <w:rPr>
          <w:iCs/>
        </w:rPr>
        <w:t xml:space="preserve"> names and the locations are different formats from the others, for example. </w:t>
      </w:r>
      <w:r w:rsidRPr="00D618C1">
        <w:rPr>
          <w:iCs/>
        </w:rPr>
        <w:t xml:space="preserve">The two different </w:t>
      </w:r>
      <w:r>
        <w:rPr>
          <w:iCs/>
        </w:rPr>
        <w:t>website p</w:t>
      </w:r>
      <w:r w:rsidRPr="00D618C1">
        <w:rPr>
          <w:iCs/>
        </w:rPr>
        <w:t>ages are different too.</w:t>
      </w:r>
      <w:r>
        <w:rPr>
          <w:iCs/>
        </w:rPr>
        <w:t xml:space="preserve"> </w:t>
      </w:r>
      <w:r w:rsidRPr="00D618C1">
        <w:rPr>
          <w:iCs/>
        </w:rPr>
        <w:t>One has each location </w:t>
      </w:r>
      <w:r w:rsidRPr="00D618C1">
        <w:rPr>
          <w:iCs/>
        </w:rPr>
        <w:t>separated</w:t>
      </w:r>
      <w:r w:rsidRPr="00D618C1">
        <w:rPr>
          <w:iCs/>
        </w:rPr>
        <w:t xml:space="preserve"> </w:t>
      </w:r>
      <w:r>
        <w:rPr>
          <w:iCs/>
        </w:rPr>
        <w:t xml:space="preserve">and </w:t>
      </w:r>
      <w:r w:rsidRPr="00D618C1">
        <w:rPr>
          <w:iCs/>
        </w:rPr>
        <w:t>the other one does not. One has an actual "city" field and the other does not.</w:t>
      </w:r>
      <w:r>
        <w:rPr>
          <w:iCs/>
        </w:rPr>
        <w:t xml:space="preserve"> </w:t>
      </w:r>
      <w:r>
        <w:rPr>
          <w:iCs/>
        </w:rPr>
        <w:t xml:space="preserve">There may be more inconsistencies, but we haven’t methodically checked it.  We don’t have a full version of the LOC aggregate because the </w:t>
      </w:r>
      <w:proofErr w:type="spellStart"/>
      <w:r>
        <w:rPr>
          <w:iCs/>
        </w:rPr>
        <w:t>lccn</w:t>
      </w:r>
      <w:proofErr w:type="spellEnd"/>
      <w:r>
        <w:rPr>
          <w:iCs/>
        </w:rPr>
        <w:t xml:space="preserve"> site is fickle to scrapping. The XML server has lots of restrictions that don’t seem to be documented.</w:t>
      </w:r>
    </w:p>
    <w:p w14:paraId="35ADE1B0" w14:textId="3AF079B1" w:rsidR="00D618C1" w:rsidRDefault="00D618C1" w:rsidP="00361268">
      <w:pPr>
        <w:ind w:left="1080"/>
        <w:rPr>
          <w:iCs/>
        </w:rPr>
      </w:pPr>
    </w:p>
    <w:p w14:paraId="3679548B" w14:textId="0C265A44" w:rsidR="00D618C1" w:rsidRDefault="00D618C1" w:rsidP="00361268">
      <w:pPr>
        <w:ind w:left="1080"/>
        <w:rPr>
          <w:iCs/>
        </w:rPr>
      </w:pPr>
      <w:r>
        <w:rPr>
          <w:iCs/>
        </w:rPr>
        <w:t xml:space="preserve">I think this </w:t>
      </w:r>
      <w:r>
        <w:rPr>
          <w:iCs/>
        </w:rPr>
        <w:t>made</w:t>
      </w:r>
      <w:r>
        <w:rPr>
          <w:iCs/>
        </w:rPr>
        <w:t xml:space="preserve"> more sense after talking with the API team since they were talking about how different database and pulling into different parts of the site, and how PP has its own world and then another database is pulled into aggregate LOC search (if I understood correctly).  </w:t>
      </w:r>
    </w:p>
    <w:p w14:paraId="36619BA6" w14:textId="599D0AF1" w:rsidR="00D618C1" w:rsidRDefault="00D618C1" w:rsidP="00361268">
      <w:pPr>
        <w:ind w:left="1080"/>
        <w:rPr>
          <w:iCs/>
        </w:rPr>
      </w:pPr>
    </w:p>
    <w:p w14:paraId="78B99F02" w14:textId="0AC1FCCC" w:rsidR="00D618C1" w:rsidRDefault="00D618C1" w:rsidP="00D618C1">
      <w:pPr>
        <w:ind w:left="1080"/>
        <w:rPr>
          <w:iCs/>
        </w:rPr>
      </w:pPr>
      <w:r>
        <w:rPr>
          <w:iCs/>
        </w:rPr>
        <w:t>All to say, it would be helpful to have documentation about the different versions and what info is where, and if one version is the “main” and/or latest version of the data.</w:t>
      </w:r>
    </w:p>
    <w:p w14:paraId="6F71EEF7" w14:textId="77777777" w:rsidR="003A4381" w:rsidRPr="003A4381" w:rsidRDefault="003A4381" w:rsidP="004D15B6">
      <w:pPr>
        <w:pStyle w:val="ListParagraph"/>
        <w:rPr>
          <w:iCs/>
        </w:rPr>
      </w:pPr>
    </w:p>
    <w:p w14:paraId="47FE5562" w14:textId="77777777" w:rsidR="008C0A32" w:rsidRPr="004D15B6" w:rsidRDefault="00F47F4B">
      <w:pPr>
        <w:pStyle w:val="ListParagraph"/>
        <w:numPr>
          <w:ilvl w:val="0"/>
          <w:numId w:val="11"/>
        </w:numPr>
        <w:rPr>
          <w:b/>
        </w:rPr>
      </w:pPr>
      <w:r>
        <w:rPr>
          <w:b/>
        </w:rPr>
        <w:t>What would</w:t>
      </w:r>
      <w:r w:rsidR="008C0A32" w:rsidRPr="004D15B6">
        <w:rPr>
          <w:b/>
        </w:rPr>
        <w:t xml:space="preserve"> resolve these barriers</w:t>
      </w:r>
      <w:r>
        <w:rPr>
          <w:b/>
        </w:rPr>
        <w:t xml:space="preserve"> (</w:t>
      </w:r>
      <w:r w:rsidR="008C0A32" w:rsidRPr="004D15B6">
        <w:rPr>
          <w:b/>
        </w:rPr>
        <w:t>or would have resolved them, in retrospect)?</w:t>
      </w:r>
    </w:p>
    <w:p w14:paraId="031E7C94" w14:textId="77777777" w:rsidR="00164AC2" w:rsidRPr="004D15B6" w:rsidRDefault="00164AC2" w:rsidP="004D15B6">
      <w:pPr>
        <w:pStyle w:val="ListParagraph"/>
        <w:rPr>
          <w:i/>
          <w:sz w:val="20"/>
        </w:rPr>
      </w:pPr>
      <w:r w:rsidRPr="004D15B6">
        <w:rPr>
          <w:i/>
          <w:sz w:val="20"/>
        </w:rPr>
        <w:t>We’d love to know what you need help with! This is an opportunity for LC staff to learn from you about how to best support this work going forward.</w:t>
      </w:r>
    </w:p>
    <w:p w14:paraId="439DE36D" w14:textId="29E91FBA" w:rsidR="00164AC2" w:rsidRDefault="00164AC2" w:rsidP="004D15B6">
      <w:pPr>
        <w:pStyle w:val="ListParagraph"/>
        <w:rPr>
          <w:i/>
        </w:rPr>
      </w:pPr>
    </w:p>
    <w:p w14:paraId="08B02274" w14:textId="57790A55" w:rsidR="00361268" w:rsidRDefault="00361268" w:rsidP="00361268">
      <w:pPr>
        <w:ind w:left="360"/>
        <w:rPr>
          <w:iCs/>
        </w:rPr>
      </w:pPr>
      <w:r>
        <w:rPr>
          <w:iCs/>
        </w:rPr>
        <w:t>Removing the depth restriction to let</w:t>
      </w:r>
      <w:r w:rsidR="003A4381">
        <w:rPr>
          <w:iCs/>
        </w:rPr>
        <w:t xml:space="preserve"> us go further in</w:t>
      </w:r>
      <w:r w:rsidR="000E4A6C">
        <w:rPr>
          <w:iCs/>
        </w:rPr>
        <w:t xml:space="preserve"> with the API.</w:t>
      </w:r>
      <w:r>
        <w:rPr>
          <w:iCs/>
        </w:rPr>
        <w:t xml:space="preserve"> </w:t>
      </w:r>
      <w:proofErr w:type="gramStart"/>
      <w:r>
        <w:rPr>
          <w:iCs/>
        </w:rPr>
        <w:t>Otherwise</w:t>
      </w:r>
      <w:proofErr w:type="gramEnd"/>
      <w:r>
        <w:rPr>
          <w:iCs/>
        </w:rPr>
        <w:t xml:space="preserve"> there is no way to get the entire dataset we need for the project through the API.</w:t>
      </w:r>
    </w:p>
    <w:p w14:paraId="0FB8509F" w14:textId="638E3967" w:rsidR="000E4A6C" w:rsidRPr="003A4381" w:rsidRDefault="00361268" w:rsidP="00361268">
      <w:pPr>
        <w:ind w:left="360"/>
        <w:rPr>
          <w:iCs/>
        </w:rPr>
      </w:pPr>
      <w:r>
        <w:rPr>
          <w:iCs/>
        </w:rPr>
        <w:lastRenderedPageBreak/>
        <w:t>While less necessary, for the tasks of the grant, w</w:t>
      </w:r>
      <w:r w:rsidR="000E4A6C">
        <w:rPr>
          <w:iCs/>
        </w:rPr>
        <w:t>e</w:t>
      </w:r>
      <w:r>
        <w:rPr>
          <w:iCs/>
        </w:rPr>
        <w:t xml:space="preserve"> would</w:t>
      </w:r>
      <w:r w:rsidR="000E4A6C">
        <w:rPr>
          <w:iCs/>
        </w:rPr>
        <w:t xml:space="preserve"> love to be able to </w:t>
      </w:r>
      <w:r>
        <w:rPr>
          <w:iCs/>
        </w:rPr>
        <w:t>access</w:t>
      </w:r>
      <w:r w:rsidR="000E4A6C">
        <w:rPr>
          <w:iCs/>
        </w:rPr>
        <w:t xml:space="preserve"> the </w:t>
      </w:r>
      <w:r>
        <w:rPr>
          <w:iCs/>
        </w:rPr>
        <w:t xml:space="preserve">XML Marc </w:t>
      </w:r>
      <w:r w:rsidR="000E4A6C">
        <w:rPr>
          <w:iCs/>
        </w:rPr>
        <w:t>data from the</w:t>
      </w:r>
      <w:r>
        <w:rPr>
          <w:iCs/>
        </w:rPr>
        <w:t xml:space="preserve"> lccn.loc.gov server. T</w:t>
      </w:r>
      <w:r w:rsidR="000E4A6C">
        <w:rPr>
          <w:iCs/>
        </w:rPr>
        <w:t>he data is super structured</w:t>
      </w:r>
      <w:r>
        <w:rPr>
          <w:iCs/>
        </w:rPr>
        <w:t>, but the rate limiting and need to fetch each record individually makes this unfeasible for these collections</w:t>
      </w:r>
      <w:r w:rsidR="000E4A6C">
        <w:rPr>
          <w:iCs/>
        </w:rPr>
        <w:t xml:space="preserve">.  </w:t>
      </w:r>
    </w:p>
    <w:p w14:paraId="483F5548" w14:textId="77777777" w:rsidR="003A4381" w:rsidRDefault="003A4381" w:rsidP="004D15B6">
      <w:pPr>
        <w:pStyle w:val="ListParagraph"/>
        <w:rPr>
          <w:i/>
        </w:rPr>
      </w:pPr>
    </w:p>
    <w:p w14:paraId="1B2AA624" w14:textId="77777777" w:rsidR="00164AC2" w:rsidRPr="004D15B6" w:rsidRDefault="00164AC2" w:rsidP="00164AC2">
      <w:pPr>
        <w:pStyle w:val="ListParagraph"/>
        <w:numPr>
          <w:ilvl w:val="0"/>
          <w:numId w:val="11"/>
        </w:numPr>
        <w:rPr>
          <w:b/>
        </w:rPr>
      </w:pPr>
      <w:r w:rsidRPr="004D15B6">
        <w:rPr>
          <w:b/>
        </w:rPr>
        <w:t>What changes, if any, do you anticipate to your proposed timeline? Why?</w:t>
      </w:r>
    </w:p>
    <w:p w14:paraId="4E347FE1" w14:textId="67F397C9" w:rsidR="004D15B6" w:rsidRDefault="00164AC2" w:rsidP="004D15B6">
      <w:pPr>
        <w:pStyle w:val="ListParagraph"/>
        <w:rPr>
          <w:i/>
          <w:sz w:val="20"/>
        </w:rPr>
      </w:pPr>
      <w:r w:rsidRPr="004D15B6">
        <w:rPr>
          <w:i/>
          <w:sz w:val="20"/>
        </w:rPr>
        <w:t>Do you expect any significant blockers</w:t>
      </w:r>
      <w:r w:rsidR="00E372EA">
        <w:rPr>
          <w:i/>
          <w:sz w:val="20"/>
        </w:rPr>
        <w:t xml:space="preserve"> to your progress</w:t>
      </w:r>
      <w:r w:rsidRPr="004D15B6">
        <w:rPr>
          <w:i/>
          <w:sz w:val="20"/>
        </w:rPr>
        <w:t>?</w:t>
      </w:r>
    </w:p>
    <w:p w14:paraId="0712DC1B" w14:textId="7992A25D" w:rsidR="000E4A6C" w:rsidRDefault="000E4A6C" w:rsidP="004D15B6">
      <w:pPr>
        <w:pStyle w:val="ListParagraph"/>
        <w:rPr>
          <w:i/>
          <w:sz w:val="20"/>
        </w:rPr>
      </w:pPr>
    </w:p>
    <w:p w14:paraId="096BD096" w14:textId="15EF18B7" w:rsidR="000E4A6C" w:rsidRPr="000E4A6C" w:rsidRDefault="000E4A6C" w:rsidP="004D15B6">
      <w:pPr>
        <w:pStyle w:val="ListParagraph"/>
        <w:rPr>
          <w:iCs/>
          <w:sz w:val="12"/>
        </w:rPr>
      </w:pPr>
      <w:r>
        <w:rPr>
          <w:iCs/>
          <w:sz w:val="20"/>
        </w:rPr>
        <w:t xml:space="preserve">None </w:t>
      </w:r>
      <w:proofErr w:type="gramStart"/>
      <w:r>
        <w:rPr>
          <w:iCs/>
          <w:sz w:val="20"/>
        </w:rPr>
        <w:t>at this time</w:t>
      </w:r>
      <w:proofErr w:type="gramEnd"/>
      <w:r>
        <w:rPr>
          <w:iCs/>
          <w:sz w:val="20"/>
        </w:rPr>
        <w:t>.</w:t>
      </w:r>
    </w:p>
    <w:p w14:paraId="4F1ABB8C" w14:textId="77777777" w:rsidR="001F70C0" w:rsidRDefault="001F70C0">
      <w:pPr>
        <w:pStyle w:val="Heading3"/>
      </w:pPr>
      <w:r>
        <w:t>Reflection</w:t>
      </w:r>
    </w:p>
    <w:p w14:paraId="4F99B769" w14:textId="77777777" w:rsidR="001F70C0" w:rsidRDefault="001F70C0" w:rsidP="001F70C0">
      <w:pPr>
        <w:pStyle w:val="ListParagraph"/>
        <w:numPr>
          <w:ilvl w:val="0"/>
          <w:numId w:val="11"/>
        </w:numPr>
        <w:rPr>
          <w:b/>
        </w:rPr>
      </w:pPr>
      <w:r w:rsidRPr="004D15B6">
        <w:rPr>
          <w:b/>
        </w:rPr>
        <w:t>What happened over the last two weeks that was particularly thought-provoking?</w:t>
      </w:r>
    </w:p>
    <w:p w14:paraId="571E10E8" w14:textId="77777777" w:rsidR="0087610F" w:rsidRDefault="001F70C0" w:rsidP="004D15B6">
      <w:pPr>
        <w:pStyle w:val="ListParagraph"/>
        <w:rPr>
          <w:i/>
          <w:sz w:val="20"/>
        </w:rPr>
      </w:pPr>
      <w:r w:rsidRPr="004D15B6">
        <w:rPr>
          <w:i/>
          <w:sz w:val="20"/>
        </w:rPr>
        <w:t>Examples: surprises; places where help from Library staff was critical; incorrect assumptions; things you learned; things that, in retrospect, you wish you’d known.</w:t>
      </w:r>
    </w:p>
    <w:p w14:paraId="377B8559" w14:textId="77777777" w:rsidR="00891D9C" w:rsidRDefault="00891D9C" w:rsidP="004D15B6">
      <w:pPr>
        <w:pStyle w:val="ListParagraph"/>
        <w:rPr>
          <w:i/>
          <w:sz w:val="20"/>
        </w:rPr>
      </w:pPr>
    </w:p>
    <w:p w14:paraId="18B784D8" w14:textId="77777777" w:rsidR="00291555" w:rsidRPr="00D912B2" w:rsidRDefault="001F70C0" w:rsidP="004D15B6">
      <w:pPr>
        <w:pStyle w:val="ListParagraph"/>
        <w:numPr>
          <w:ilvl w:val="0"/>
          <w:numId w:val="11"/>
        </w:numPr>
        <w:rPr>
          <w:b/>
        </w:rPr>
      </w:pPr>
      <w:r>
        <w:rPr>
          <w:b/>
        </w:rPr>
        <w:t>Anything else you’d like to add?</w:t>
      </w:r>
    </w:p>
    <w:sectPr w:rsidR="00291555" w:rsidRPr="00D912B2" w:rsidSect="00F33677">
      <w:head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3A7EF" w14:textId="77777777" w:rsidR="002C7AF0" w:rsidRDefault="002C7AF0" w:rsidP="003A484C">
      <w:pPr>
        <w:spacing w:after="0" w:line="240" w:lineRule="auto"/>
      </w:pPr>
      <w:r>
        <w:separator/>
      </w:r>
    </w:p>
  </w:endnote>
  <w:endnote w:type="continuationSeparator" w:id="0">
    <w:p w14:paraId="300B3F0E" w14:textId="77777777" w:rsidR="002C7AF0" w:rsidRDefault="002C7AF0" w:rsidP="003A4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ebkit-standard">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4D47D" w14:textId="77777777" w:rsidR="002C7AF0" w:rsidRDefault="002C7AF0" w:rsidP="003A484C">
      <w:pPr>
        <w:spacing w:after="0" w:line="240" w:lineRule="auto"/>
      </w:pPr>
      <w:r>
        <w:separator/>
      </w:r>
    </w:p>
  </w:footnote>
  <w:footnote w:type="continuationSeparator" w:id="0">
    <w:p w14:paraId="2572B22C" w14:textId="77777777" w:rsidR="002C7AF0" w:rsidRDefault="002C7AF0" w:rsidP="003A48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32122" w14:textId="77777777" w:rsidR="003A484C" w:rsidRDefault="003A484C" w:rsidP="004D15B6">
    <w:pPr>
      <w:pStyle w:val="Heading2"/>
      <w:jc w:val="right"/>
    </w:pPr>
    <w:r>
      <w:t xml:space="preserve">Computing Cultural Heritage in the Cloud </w:t>
    </w:r>
  </w:p>
  <w:p w14:paraId="0B0B0154" w14:textId="77777777" w:rsidR="003A484C" w:rsidRDefault="003A48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D4542"/>
    <w:multiLevelType w:val="hybridMultilevel"/>
    <w:tmpl w:val="4D5A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C7962"/>
    <w:multiLevelType w:val="hybridMultilevel"/>
    <w:tmpl w:val="50B0F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E7F94"/>
    <w:multiLevelType w:val="hybridMultilevel"/>
    <w:tmpl w:val="632ACD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A2D5F"/>
    <w:multiLevelType w:val="hybridMultilevel"/>
    <w:tmpl w:val="47B0BC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B72F0E"/>
    <w:multiLevelType w:val="hybridMultilevel"/>
    <w:tmpl w:val="EE781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C7A5D"/>
    <w:multiLevelType w:val="hybridMultilevel"/>
    <w:tmpl w:val="2F40F018"/>
    <w:lvl w:ilvl="0" w:tplc="44D4F8D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9E7D00"/>
    <w:multiLevelType w:val="hybridMultilevel"/>
    <w:tmpl w:val="978EC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C3798"/>
    <w:multiLevelType w:val="hybridMultilevel"/>
    <w:tmpl w:val="EE5018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2E4BFD"/>
    <w:multiLevelType w:val="hybridMultilevel"/>
    <w:tmpl w:val="C88C2CC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331875"/>
    <w:multiLevelType w:val="hybridMultilevel"/>
    <w:tmpl w:val="E3C8F5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966027"/>
    <w:multiLevelType w:val="hybridMultilevel"/>
    <w:tmpl w:val="26888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2527E6"/>
    <w:multiLevelType w:val="hybridMultilevel"/>
    <w:tmpl w:val="BC92D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453D1C"/>
    <w:multiLevelType w:val="hybridMultilevel"/>
    <w:tmpl w:val="7E90E8CE"/>
    <w:lvl w:ilvl="0" w:tplc="020E1E94">
      <w:start w:val="1"/>
      <w:numFmt w:val="decimal"/>
      <w:lvlText w:val="(%1)"/>
      <w:lvlJc w:val="left"/>
      <w:pPr>
        <w:ind w:left="1440" w:hanging="57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3" w15:restartNumberingAfterBreak="0">
    <w:nsid w:val="3EE46CA2"/>
    <w:multiLevelType w:val="hybridMultilevel"/>
    <w:tmpl w:val="12B4E074"/>
    <w:lvl w:ilvl="0" w:tplc="3AA2E0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F5A25FB"/>
    <w:multiLevelType w:val="hybridMultilevel"/>
    <w:tmpl w:val="12326726"/>
    <w:lvl w:ilvl="0" w:tplc="99140AD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40C4590"/>
    <w:multiLevelType w:val="hybridMultilevel"/>
    <w:tmpl w:val="4A145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5C5014"/>
    <w:multiLevelType w:val="hybridMultilevel"/>
    <w:tmpl w:val="CE18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AA40C0"/>
    <w:multiLevelType w:val="hybridMultilevel"/>
    <w:tmpl w:val="92C2C5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CD6185"/>
    <w:multiLevelType w:val="hybridMultilevel"/>
    <w:tmpl w:val="F118D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17205D"/>
    <w:multiLevelType w:val="hybridMultilevel"/>
    <w:tmpl w:val="ABA67C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53C176B"/>
    <w:multiLevelType w:val="hybridMultilevel"/>
    <w:tmpl w:val="283835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57D5D8A"/>
    <w:multiLevelType w:val="hybridMultilevel"/>
    <w:tmpl w:val="76C4D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6E2CC2"/>
    <w:multiLevelType w:val="hybridMultilevel"/>
    <w:tmpl w:val="877C2B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563609"/>
    <w:multiLevelType w:val="hybridMultilevel"/>
    <w:tmpl w:val="8E62DA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350272"/>
    <w:multiLevelType w:val="hybridMultilevel"/>
    <w:tmpl w:val="56E64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6D45BC"/>
    <w:multiLevelType w:val="hybridMultilevel"/>
    <w:tmpl w:val="E6225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E6F6F6F"/>
    <w:multiLevelType w:val="hybridMultilevel"/>
    <w:tmpl w:val="94DE90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CBF016A"/>
    <w:multiLevelType w:val="hybridMultilevel"/>
    <w:tmpl w:val="BF5220B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4"/>
  </w:num>
  <w:num w:numId="3">
    <w:abstractNumId w:val="1"/>
  </w:num>
  <w:num w:numId="4">
    <w:abstractNumId w:val="16"/>
  </w:num>
  <w:num w:numId="5">
    <w:abstractNumId w:val="0"/>
  </w:num>
  <w:num w:numId="6">
    <w:abstractNumId w:val="11"/>
  </w:num>
  <w:num w:numId="7">
    <w:abstractNumId w:val="4"/>
  </w:num>
  <w:num w:numId="8">
    <w:abstractNumId w:val="22"/>
  </w:num>
  <w:num w:numId="9">
    <w:abstractNumId w:val="3"/>
  </w:num>
  <w:num w:numId="10">
    <w:abstractNumId w:val="23"/>
  </w:num>
  <w:num w:numId="11">
    <w:abstractNumId w:val="27"/>
  </w:num>
  <w:num w:numId="12">
    <w:abstractNumId w:val="17"/>
  </w:num>
  <w:num w:numId="13">
    <w:abstractNumId w:val="8"/>
  </w:num>
  <w:num w:numId="14">
    <w:abstractNumId w:val="2"/>
  </w:num>
  <w:num w:numId="15">
    <w:abstractNumId w:val="9"/>
  </w:num>
  <w:num w:numId="16">
    <w:abstractNumId w:val="10"/>
  </w:num>
  <w:num w:numId="17">
    <w:abstractNumId w:val="21"/>
  </w:num>
  <w:num w:numId="18">
    <w:abstractNumId w:val="15"/>
  </w:num>
  <w:num w:numId="19">
    <w:abstractNumId w:val="18"/>
  </w:num>
  <w:num w:numId="20">
    <w:abstractNumId w:val="19"/>
  </w:num>
  <w:num w:numId="21">
    <w:abstractNumId w:val="7"/>
  </w:num>
  <w:num w:numId="22">
    <w:abstractNumId w:val="13"/>
  </w:num>
  <w:num w:numId="23">
    <w:abstractNumId w:val="12"/>
  </w:num>
  <w:num w:numId="24">
    <w:abstractNumId w:val="25"/>
  </w:num>
  <w:num w:numId="25">
    <w:abstractNumId w:val="20"/>
  </w:num>
  <w:num w:numId="26">
    <w:abstractNumId w:val="26"/>
  </w:num>
  <w:num w:numId="27">
    <w:abstractNumId w:val="14"/>
  </w:num>
  <w:num w:numId="2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lton, Lauren">
    <w15:presenceInfo w15:providerId="AD" w15:userId="S::ltilton@richmond.edu::ff919f32-9b8a-4abb-86bb-b9387e1111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CF6"/>
    <w:rsid w:val="000224FC"/>
    <w:rsid w:val="00041674"/>
    <w:rsid w:val="00060C5B"/>
    <w:rsid w:val="000E4A6C"/>
    <w:rsid w:val="00164AC2"/>
    <w:rsid w:val="0018051D"/>
    <w:rsid w:val="001937DD"/>
    <w:rsid w:val="001F70C0"/>
    <w:rsid w:val="00211AB2"/>
    <w:rsid w:val="0021492B"/>
    <w:rsid w:val="002309F5"/>
    <w:rsid w:val="00230A58"/>
    <w:rsid w:val="002377AB"/>
    <w:rsid w:val="002410A9"/>
    <w:rsid w:val="0028114F"/>
    <w:rsid w:val="00291555"/>
    <w:rsid w:val="002C5E2F"/>
    <w:rsid w:val="002C7AF0"/>
    <w:rsid w:val="002F788E"/>
    <w:rsid w:val="00300EEB"/>
    <w:rsid w:val="00361268"/>
    <w:rsid w:val="003A4381"/>
    <w:rsid w:val="003A484C"/>
    <w:rsid w:val="003B1F0C"/>
    <w:rsid w:val="003D0E63"/>
    <w:rsid w:val="003D131C"/>
    <w:rsid w:val="003E0E05"/>
    <w:rsid w:val="003E77B9"/>
    <w:rsid w:val="003F3CDE"/>
    <w:rsid w:val="00406839"/>
    <w:rsid w:val="004203EB"/>
    <w:rsid w:val="00421CA6"/>
    <w:rsid w:val="00435825"/>
    <w:rsid w:val="00446C34"/>
    <w:rsid w:val="00456730"/>
    <w:rsid w:val="00472B5B"/>
    <w:rsid w:val="00472E18"/>
    <w:rsid w:val="00473C5A"/>
    <w:rsid w:val="00491C51"/>
    <w:rsid w:val="004A4161"/>
    <w:rsid w:val="004D15B6"/>
    <w:rsid w:val="005048DD"/>
    <w:rsid w:val="00543E97"/>
    <w:rsid w:val="00553361"/>
    <w:rsid w:val="00581531"/>
    <w:rsid w:val="005C1950"/>
    <w:rsid w:val="0061060E"/>
    <w:rsid w:val="00610FC9"/>
    <w:rsid w:val="006211EF"/>
    <w:rsid w:val="006345C7"/>
    <w:rsid w:val="00651555"/>
    <w:rsid w:val="00655A8C"/>
    <w:rsid w:val="00710CF6"/>
    <w:rsid w:val="00713D9B"/>
    <w:rsid w:val="00714640"/>
    <w:rsid w:val="0071509F"/>
    <w:rsid w:val="00726D95"/>
    <w:rsid w:val="00757350"/>
    <w:rsid w:val="00760B08"/>
    <w:rsid w:val="00771474"/>
    <w:rsid w:val="007A5805"/>
    <w:rsid w:val="007B20CF"/>
    <w:rsid w:val="007E67FF"/>
    <w:rsid w:val="007F5488"/>
    <w:rsid w:val="00820038"/>
    <w:rsid w:val="00834B23"/>
    <w:rsid w:val="008421DD"/>
    <w:rsid w:val="00846D11"/>
    <w:rsid w:val="0087610F"/>
    <w:rsid w:val="00880C56"/>
    <w:rsid w:val="00891D9C"/>
    <w:rsid w:val="008A18BA"/>
    <w:rsid w:val="008B17F5"/>
    <w:rsid w:val="008C0A32"/>
    <w:rsid w:val="009018EF"/>
    <w:rsid w:val="009261B8"/>
    <w:rsid w:val="009358C2"/>
    <w:rsid w:val="0093634A"/>
    <w:rsid w:val="00955687"/>
    <w:rsid w:val="00960335"/>
    <w:rsid w:val="00963B00"/>
    <w:rsid w:val="009832B7"/>
    <w:rsid w:val="00996ABC"/>
    <w:rsid w:val="009C0220"/>
    <w:rsid w:val="009E3590"/>
    <w:rsid w:val="009F6444"/>
    <w:rsid w:val="00A37F8D"/>
    <w:rsid w:val="00A5394F"/>
    <w:rsid w:val="00A54A87"/>
    <w:rsid w:val="00A86B2E"/>
    <w:rsid w:val="00A90CD2"/>
    <w:rsid w:val="00A93D24"/>
    <w:rsid w:val="00AC4D48"/>
    <w:rsid w:val="00AD6D3C"/>
    <w:rsid w:val="00B67078"/>
    <w:rsid w:val="00B67754"/>
    <w:rsid w:val="00B727E1"/>
    <w:rsid w:val="00B80716"/>
    <w:rsid w:val="00BA5608"/>
    <w:rsid w:val="00BA78AE"/>
    <w:rsid w:val="00C17E3D"/>
    <w:rsid w:val="00C233CA"/>
    <w:rsid w:val="00C43D5F"/>
    <w:rsid w:val="00C46700"/>
    <w:rsid w:val="00C479E0"/>
    <w:rsid w:val="00C6187C"/>
    <w:rsid w:val="00C7055F"/>
    <w:rsid w:val="00C770E9"/>
    <w:rsid w:val="00CF38AB"/>
    <w:rsid w:val="00CF3DB4"/>
    <w:rsid w:val="00D064FD"/>
    <w:rsid w:val="00D269FA"/>
    <w:rsid w:val="00D539B2"/>
    <w:rsid w:val="00D618C1"/>
    <w:rsid w:val="00D912B2"/>
    <w:rsid w:val="00DB3AD0"/>
    <w:rsid w:val="00DE2A1F"/>
    <w:rsid w:val="00DE3A9C"/>
    <w:rsid w:val="00DE6797"/>
    <w:rsid w:val="00E17C0B"/>
    <w:rsid w:val="00E372EA"/>
    <w:rsid w:val="00E37676"/>
    <w:rsid w:val="00E75577"/>
    <w:rsid w:val="00E87686"/>
    <w:rsid w:val="00EC4D3C"/>
    <w:rsid w:val="00EE7BA9"/>
    <w:rsid w:val="00F03050"/>
    <w:rsid w:val="00F14152"/>
    <w:rsid w:val="00F1692D"/>
    <w:rsid w:val="00F33677"/>
    <w:rsid w:val="00F47F4B"/>
    <w:rsid w:val="00F61BDF"/>
    <w:rsid w:val="00F6258A"/>
    <w:rsid w:val="00F74CEF"/>
    <w:rsid w:val="00F76D8B"/>
    <w:rsid w:val="00F96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63433"/>
  <w15:chartTrackingRefBased/>
  <w15:docId w15:val="{75743B54-6C90-4A63-98D1-F127DE051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C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0C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10C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61BD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CF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0CF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10CF6"/>
    <w:pPr>
      <w:ind w:left="720"/>
      <w:contextualSpacing/>
    </w:pPr>
  </w:style>
  <w:style w:type="character" w:customStyle="1" w:styleId="Heading3Char">
    <w:name w:val="Heading 3 Char"/>
    <w:basedOn w:val="DefaultParagraphFont"/>
    <w:link w:val="Heading3"/>
    <w:uiPriority w:val="9"/>
    <w:rsid w:val="00710CF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30A58"/>
    <w:rPr>
      <w:color w:val="0563C1" w:themeColor="hyperlink"/>
      <w:u w:val="single"/>
    </w:rPr>
  </w:style>
  <w:style w:type="character" w:styleId="CommentReference">
    <w:name w:val="annotation reference"/>
    <w:basedOn w:val="DefaultParagraphFont"/>
    <w:uiPriority w:val="99"/>
    <w:semiHidden/>
    <w:unhideWhenUsed/>
    <w:rsid w:val="00230A58"/>
    <w:rPr>
      <w:sz w:val="16"/>
      <w:szCs w:val="16"/>
    </w:rPr>
  </w:style>
  <w:style w:type="paragraph" w:styleId="CommentText">
    <w:name w:val="annotation text"/>
    <w:basedOn w:val="Normal"/>
    <w:link w:val="CommentTextChar"/>
    <w:uiPriority w:val="99"/>
    <w:semiHidden/>
    <w:unhideWhenUsed/>
    <w:rsid w:val="00230A58"/>
    <w:pPr>
      <w:spacing w:line="240" w:lineRule="auto"/>
    </w:pPr>
    <w:rPr>
      <w:sz w:val="20"/>
      <w:szCs w:val="20"/>
    </w:rPr>
  </w:style>
  <w:style w:type="character" w:customStyle="1" w:styleId="CommentTextChar">
    <w:name w:val="Comment Text Char"/>
    <w:basedOn w:val="DefaultParagraphFont"/>
    <w:link w:val="CommentText"/>
    <w:uiPriority w:val="99"/>
    <w:semiHidden/>
    <w:rsid w:val="00230A58"/>
    <w:rPr>
      <w:sz w:val="20"/>
      <w:szCs w:val="20"/>
    </w:rPr>
  </w:style>
  <w:style w:type="paragraph" w:styleId="CommentSubject">
    <w:name w:val="annotation subject"/>
    <w:basedOn w:val="CommentText"/>
    <w:next w:val="CommentText"/>
    <w:link w:val="CommentSubjectChar"/>
    <w:uiPriority w:val="99"/>
    <w:semiHidden/>
    <w:unhideWhenUsed/>
    <w:rsid w:val="00230A58"/>
    <w:rPr>
      <w:b/>
      <w:bCs/>
    </w:rPr>
  </w:style>
  <w:style w:type="character" w:customStyle="1" w:styleId="CommentSubjectChar">
    <w:name w:val="Comment Subject Char"/>
    <w:basedOn w:val="CommentTextChar"/>
    <w:link w:val="CommentSubject"/>
    <w:uiPriority w:val="99"/>
    <w:semiHidden/>
    <w:rsid w:val="00230A58"/>
    <w:rPr>
      <w:b/>
      <w:bCs/>
      <w:sz w:val="20"/>
      <w:szCs w:val="20"/>
    </w:rPr>
  </w:style>
  <w:style w:type="paragraph" w:styleId="BalloonText">
    <w:name w:val="Balloon Text"/>
    <w:basedOn w:val="Normal"/>
    <w:link w:val="BalloonTextChar"/>
    <w:uiPriority w:val="99"/>
    <w:semiHidden/>
    <w:unhideWhenUsed/>
    <w:rsid w:val="00230A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0A58"/>
    <w:rPr>
      <w:rFonts w:ascii="Segoe UI" w:hAnsi="Segoe UI" w:cs="Segoe UI"/>
      <w:sz w:val="18"/>
      <w:szCs w:val="18"/>
    </w:rPr>
  </w:style>
  <w:style w:type="character" w:customStyle="1" w:styleId="Heading4Char">
    <w:name w:val="Heading 4 Char"/>
    <w:basedOn w:val="DefaultParagraphFont"/>
    <w:link w:val="Heading4"/>
    <w:uiPriority w:val="9"/>
    <w:rsid w:val="00F61BDF"/>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3A4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84C"/>
  </w:style>
  <w:style w:type="paragraph" w:styleId="Footer">
    <w:name w:val="footer"/>
    <w:basedOn w:val="Normal"/>
    <w:link w:val="FooterChar"/>
    <w:uiPriority w:val="99"/>
    <w:unhideWhenUsed/>
    <w:rsid w:val="003A4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84C"/>
  </w:style>
  <w:style w:type="table" w:styleId="TableGrid">
    <w:name w:val="Table Grid"/>
    <w:basedOn w:val="TableNormal"/>
    <w:uiPriority w:val="39"/>
    <w:rsid w:val="00C77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410A9"/>
    <w:rPr>
      <w:color w:val="808080"/>
    </w:rPr>
  </w:style>
  <w:style w:type="character" w:customStyle="1" w:styleId="apple-converted-space">
    <w:name w:val="apple-converted-space"/>
    <w:basedOn w:val="DefaultParagraphFont"/>
    <w:rsid w:val="003A4381"/>
  </w:style>
  <w:style w:type="character" w:styleId="UnresolvedMention">
    <w:name w:val="Unresolved Mention"/>
    <w:basedOn w:val="DefaultParagraphFont"/>
    <w:uiPriority w:val="99"/>
    <w:semiHidden/>
    <w:unhideWhenUsed/>
    <w:rsid w:val="003A4381"/>
    <w:rPr>
      <w:color w:val="605E5C"/>
      <w:shd w:val="clear" w:color="auto" w:fill="E1DFDD"/>
    </w:rPr>
  </w:style>
  <w:style w:type="character" w:styleId="FollowedHyperlink">
    <w:name w:val="FollowedHyperlink"/>
    <w:basedOn w:val="DefaultParagraphFont"/>
    <w:uiPriority w:val="99"/>
    <w:semiHidden/>
    <w:unhideWhenUsed/>
    <w:rsid w:val="003612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71682">
      <w:bodyDiv w:val="1"/>
      <w:marLeft w:val="0"/>
      <w:marRight w:val="0"/>
      <w:marTop w:val="0"/>
      <w:marBottom w:val="0"/>
      <w:divBdr>
        <w:top w:val="none" w:sz="0" w:space="0" w:color="auto"/>
        <w:left w:val="none" w:sz="0" w:space="0" w:color="auto"/>
        <w:bottom w:val="none" w:sz="0" w:space="0" w:color="auto"/>
        <w:right w:val="none" w:sz="0" w:space="0" w:color="auto"/>
      </w:divBdr>
    </w:div>
    <w:div w:id="563371728">
      <w:bodyDiv w:val="1"/>
      <w:marLeft w:val="0"/>
      <w:marRight w:val="0"/>
      <w:marTop w:val="0"/>
      <w:marBottom w:val="0"/>
      <w:divBdr>
        <w:top w:val="none" w:sz="0" w:space="0" w:color="auto"/>
        <w:left w:val="none" w:sz="0" w:space="0" w:color="auto"/>
        <w:bottom w:val="none" w:sz="0" w:space="0" w:color="auto"/>
        <w:right w:val="none" w:sz="0" w:space="0" w:color="auto"/>
      </w:divBdr>
    </w:div>
    <w:div w:id="96168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C-Labs@loc.gov" TargetMode="External"/><Relationship Id="rId13" Type="http://schemas.openxmlformats.org/officeDocument/2006/relationships/hyperlink" Target="https://www.loc.gov/pictures/item/2017798400/marc/"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oc.gov/pictures/collection/fsa/item/201779840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oc.gov/item/2017798400/" TargetMode="External"/><Relationship Id="rId5" Type="http://schemas.openxmlformats.org/officeDocument/2006/relationships/webSettings" Target="webSettings.xml"/><Relationship Id="rId15" Type="http://schemas.openxmlformats.org/officeDocument/2006/relationships/hyperlink" Target="https://www.loc.gov/item/2017798400/" TargetMode="External"/><Relationship Id="rId10" Type="http://schemas.openxmlformats.org/officeDocument/2006/relationships/hyperlink" Target="https://www.loc.gov/collections/fsa-owi-black-and-white-negatives?c=150&amp;fo=json&amp;sp=900"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jame@loc.gov" TargetMode="External"/><Relationship Id="rId14" Type="http://schemas.openxmlformats.org/officeDocument/2006/relationships/hyperlink" Target="https://lccn.loc.gov/2017798400/marcx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9"/>
        <w:category>
          <w:name w:val="General"/>
          <w:gallery w:val="placeholder"/>
        </w:category>
        <w:types>
          <w:type w:val="bbPlcHdr"/>
        </w:types>
        <w:behaviors>
          <w:behavior w:val="content"/>
        </w:behaviors>
        <w:guid w:val="{027D25F5-E0CD-4FB8-A36E-DAB923C3444D}"/>
      </w:docPartPr>
      <w:docPartBody>
        <w:p w:rsidR="00A96325" w:rsidRDefault="00B463EF">
          <w:r w:rsidRPr="00C472AB">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ebkit-standard">
    <w:altName w:val="Cambria"/>
    <w:panose1 w:val="020B06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3EF"/>
    <w:rsid w:val="004948D5"/>
    <w:rsid w:val="007C4B5D"/>
    <w:rsid w:val="007E2BC2"/>
    <w:rsid w:val="00977F1A"/>
    <w:rsid w:val="00A96325"/>
    <w:rsid w:val="00B46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63E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718AB-770D-46A5-BFA1-0237A57D2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981</Words>
  <Characters>5593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The Library of Congress</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Dorsey</dc:creator>
  <cp:keywords/>
  <dc:description/>
  <cp:lastModifiedBy>Tilton, Lauren</cp:lastModifiedBy>
  <cp:revision>2</cp:revision>
  <dcterms:created xsi:type="dcterms:W3CDTF">2021-09-20T16:54:00Z</dcterms:created>
  <dcterms:modified xsi:type="dcterms:W3CDTF">2021-09-20T16:54:00Z</dcterms:modified>
</cp:coreProperties>
</file>